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578" w:rsidRPr="00E04578" w:rsidRDefault="00E04578" w:rsidP="00E045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04578">
        <w:rPr>
          <w:rFonts w:ascii="Times New Roman" w:eastAsia="Times New Roman" w:hAnsi="Times New Roman" w:cs="Times New Roman"/>
          <w:b/>
          <w:bCs/>
          <w:kern w:val="36"/>
          <w:sz w:val="48"/>
          <w:szCs w:val="48"/>
        </w:rPr>
        <w:t xml:space="preserve">How to Install LAMP Stack with </w:t>
      </w:r>
      <w:proofErr w:type="spellStart"/>
      <w:r w:rsidRPr="00E04578">
        <w:rPr>
          <w:rFonts w:ascii="Times New Roman" w:eastAsia="Times New Roman" w:hAnsi="Times New Roman" w:cs="Times New Roman"/>
          <w:b/>
          <w:bCs/>
          <w:kern w:val="36"/>
          <w:sz w:val="48"/>
          <w:szCs w:val="48"/>
        </w:rPr>
        <w:t>PhpMyAdmin</w:t>
      </w:r>
      <w:proofErr w:type="spellEnd"/>
      <w:r w:rsidRPr="00E04578">
        <w:rPr>
          <w:rFonts w:ascii="Times New Roman" w:eastAsia="Times New Roman" w:hAnsi="Times New Roman" w:cs="Times New Roman"/>
          <w:b/>
          <w:bCs/>
          <w:kern w:val="36"/>
          <w:sz w:val="48"/>
          <w:szCs w:val="48"/>
        </w:rPr>
        <w:t xml:space="preserve"> in </w:t>
      </w:r>
      <w:proofErr w:type="spellStart"/>
      <w:r w:rsidRPr="00E04578">
        <w:rPr>
          <w:rFonts w:ascii="Times New Roman" w:eastAsia="Times New Roman" w:hAnsi="Times New Roman" w:cs="Times New Roman"/>
          <w:b/>
          <w:bCs/>
          <w:kern w:val="36"/>
          <w:sz w:val="48"/>
          <w:szCs w:val="48"/>
        </w:rPr>
        <w:t>Ubuntu</w:t>
      </w:r>
      <w:proofErr w:type="spellEnd"/>
      <w:r w:rsidRPr="00E04578">
        <w:rPr>
          <w:rFonts w:ascii="Times New Roman" w:eastAsia="Times New Roman" w:hAnsi="Times New Roman" w:cs="Times New Roman"/>
          <w:b/>
          <w:bCs/>
          <w:kern w:val="36"/>
          <w:sz w:val="48"/>
          <w:szCs w:val="48"/>
        </w:rPr>
        <w:t xml:space="preserve"> 18.04</w:t>
      </w:r>
    </w:p>
    <w:p w:rsidR="00E04578" w:rsidRPr="00E04578" w:rsidRDefault="00E04578" w:rsidP="00E04578">
      <w:pPr>
        <w:spacing w:before="100" w:beforeAutospacing="1" w:after="100" w:afterAutospacing="1" w:line="240" w:lineRule="auto"/>
        <w:rPr>
          <w:rFonts w:ascii="Times New Roman" w:eastAsia="Times New Roman" w:hAnsi="Times New Roman" w:cs="Times New Roman"/>
          <w:sz w:val="24"/>
          <w:szCs w:val="24"/>
        </w:rPr>
      </w:pPr>
      <w:proofErr w:type="gramStart"/>
      <w:r w:rsidRPr="00E04578">
        <w:rPr>
          <w:rFonts w:ascii="Times New Roman" w:eastAsia="Times New Roman" w:hAnsi="Times New Roman" w:cs="Times New Roman"/>
          <w:sz w:val="24"/>
          <w:szCs w:val="24"/>
        </w:rPr>
        <w:t>by</w:t>
      </w:r>
      <w:proofErr w:type="gramEnd"/>
      <w:r w:rsidRPr="00E04578">
        <w:rPr>
          <w:rFonts w:ascii="Times New Roman" w:eastAsia="Times New Roman" w:hAnsi="Times New Roman" w:cs="Times New Roman"/>
          <w:sz w:val="24"/>
          <w:szCs w:val="24"/>
        </w:rPr>
        <w:t xml:space="preserve"> </w:t>
      </w:r>
      <w:hyperlink r:id="rId5" w:tooltip="Posts by Aaron Kili" w:history="1">
        <w:r w:rsidRPr="00E04578">
          <w:rPr>
            <w:rFonts w:ascii="Times New Roman" w:eastAsia="Times New Roman" w:hAnsi="Times New Roman" w:cs="Times New Roman"/>
            <w:color w:val="0000FF"/>
            <w:sz w:val="24"/>
            <w:szCs w:val="24"/>
            <w:u w:val="single"/>
          </w:rPr>
          <w:t xml:space="preserve">Aaron </w:t>
        </w:r>
        <w:proofErr w:type="spellStart"/>
        <w:r w:rsidRPr="00E04578">
          <w:rPr>
            <w:rFonts w:ascii="Times New Roman" w:eastAsia="Times New Roman" w:hAnsi="Times New Roman" w:cs="Times New Roman"/>
            <w:color w:val="0000FF"/>
            <w:sz w:val="24"/>
            <w:szCs w:val="24"/>
            <w:u w:val="single"/>
          </w:rPr>
          <w:t>Kili</w:t>
        </w:r>
        <w:proofErr w:type="spellEnd"/>
      </w:hyperlink>
      <w:r w:rsidRPr="00E04578">
        <w:rPr>
          <w:rFonts w:ascii="Times New Roman" w:eastAsia="Times New Roman" w:hAnsi="Times New Roman" w:cs="Times New Roman"/>
          <w:sz w:val="24"/>
          <w:szCs w:val="24"/>
        </w:rPr>
        <w:t xml:space="preserve"> | Published: June 15, 2018 | Last Updated: June 18, 2018 </w:t>
      </w:r>
    </w:p>
    <w:p w:rsidR="00E04578" w:rsidRPr="00E04578" w:rsidRDefault="00E04578" w:rsidP="00E04578">
      <w:pPr>
        <w:spacing w:after="0" w:line="240" w:lineRule="auto"/>
        <w:rPr>
          <w:ins w:id="0" w:author="Unknown"/>
          <w:rFonts w:ascii="Times New Roman" w:eastAsia="Times New Roman" w:hAnsi="Times New Roman" w:cs="Times New Roman"/>
          <w:sz w:val="24"/>
          <w:szCs w:val="24"/>
        </w:rPr>
      </w:pPr>
      <w:ins w:id="1" w:author="Unknown">
        <w:r w:rsidRPr="00E04578">
          <w:rPr>
            <w:rFonts w:ascii="Times New Roman" w:eastAsia="Times New Roman" w:hAnsi="Times New Roman" w:cs="Times New Roman"/>
            <w:b/>
            <w:bCs/>
            <w:sz w:val="24"/>
            <w:szCs w:val="24"/>
          </w:rPr>
          <w:t>Download Your Free eBooks NOW</w:t>
        </w:r>
        <w:r w:rsidRPr="00E04578">
          <w:rPr>
            <w:rFonts w:ascii="Times New Roman" w:eastAsia="Times New Roman" w:hAnsi="Times New Roman" w:cs="Times New Roman"/>
            <w:sz w:val="24"/>
            <w:szCs w:val="24"/>
          </w:rPr>
          <w:t xml:space="preserve"> - </w:t>
        </w:r>
        <w:r w:rsidRPr="00E04578">
          <w:rPr>
            <w:rFonts w:ascii="Times New Roman" w:eastAsia="Times New Roman" w:hAnsi="Times New Roman" w:cs="Times New Roman"/>
            <w:sz w:val="24"/>
            <w:szCs w:val="24"/>
          </w:rPr>
          <w:fldChar w:fldCharType="begin"/>
        </w:r>
        <w:r w:rsidRPr="00E04578">
          <w:rPr>
            <w:rFonts w:ascii="Times New Roman" w:eastAsia="Times New Roman" w:hAnsi="Times New Roman" w:cs="Times New Roman"/>
            <w:sz w:val="24"/>
            <w:szCs w:val="24"/>
          </w:rPr>
          <w:instrText xml:space="preserve"> HYPERLINK "https://www.tecmint.com/10-useful-free-linux-ebooks-for-newbies-and-administrators/" \t "_blank" </w:instrText>
        </w:r>
        <w:r w:rsidRPr="00E04578">
          <w:rPr>
            <w:rFonts w:ascii="Times New Roman" w:eastAsia="Times New Roman" w:hAnsi="Times New Roman" w:cs="Times New Roman"/>
            <w:sz w:val="24"/>
            <w:szCs w:val="24"/>
          </w:rPr>
          <w:fldChar w:fldCharType="separate"/>
        </w:r>
        <w:r w:rsidRPr="00E04578">
          <w:rPr>
            <w:rFonts w:ascii="Times New Roman" w:eastAsia="Times New Roman" w:hAnsi="Times New Roman" w:cs="Times New Roman"/>
            <w:color w:val="0000FF"/>
            <w:sz w:val="24"/>
            <w:szCs w:val="24"/>
            <w:u w:val="single"/>
          </w:rPr>
          <w:t>10 Free Linux eBooks for Administrators</w:t>
        </w:r>
        <w:r w:rsidRPr="00E04578">
          <w:rPr>
            <w:rFonts w:ascii="Times New Roman" w:eastAsia="Times New Roman" w:hAnsi="Times New Roman" w:cs="Times New Roman"/>
            <w:sz w:val="24"/>
            <w:szCs w:val="24"/>
          </w:rPr>
          <w:fldChar w:fldCharType="end"/>
        </w:r>
        <w:r w:rsidRPr="00E04578">
          <w:rPr>
            <w:rFonts w:ascii="Times New Roman" w:eastAsia="Times New Roman" w:hAnsi="Times New Roman" w:cs="Times New Roman"/>
            <w:sz w:val="24"/>
            <w:szCs w:val="24"/>
          </w:rPr>
          <w:t xml:space="preserve"> | </w:t>
        </w:r>
        <w:r w:rsidRPr="00E04578">
          <w:rPr>
            <w:rFonts w:ascii="Times New Roman" w:eastAsia="Times New Roman" w:hAnsi="Times New Roman" w:cs="Times New Roman"/>
            <w:sz w:val="24"/>
            <w:szCs w:val="24"/>
          </w:rPr>
          <w:fldChar w:fldCharType="begin"/>
        </w:r>
        <w:r w:rsidRPr="00E04578">
          <w:rPr>
            <w:rFonts w:ascii="Times New Roman" w:eastAsia="Times New Roman" w:hAnsi="Times New Roman" w:cs="Times New Roman"/>
            <w:sz w:val="24"/>
            <w:szCs w:val="24"/>
          </w:rPr>
          <w:instrText xml:space="preserve"> HYPERLINK "https://www.tecmint.com/free-linux-shell-scripting-books/" \t "_blank" </w:instrText>
        </w:r>
        <w:r w:rsidRPr="00E04578">
          <w:rPr>
            <w:rFonts w:ascii="Times New Roman" w:eastAsia="Times New Roman" w:hAnsi="Times New Roman" w:cs="Times New Roman"/>
            <w:sz w:val="24"/>
            <w:szCs w:val="24"/>
          </w:rPr>
          <w:fldChar w:fldCharType="separate"/>
        </w:r>
        <w:r w:rsidRPr="00E04578">
          <w:rPr>
            <w:rFonts w:ascii="Times New Roman" w:eastAsia="Times New Roman" w:hAnsi="Times New Roman" w:cs="Times New Roman"/>
            <w:color w:val="0000FF"/>
            <w:sz w:val="24"/>
            <w:szCs w:val="24"/>
            <w:u w:val="single"/>
          </w:rPr>
          <w:t>4 Free Shell Scripting eBooks</w:t>
        </w:r>
        <w:r w:rsidRPr="00E04578">
          <w:rPr>
            <w:rFonts w:ascii="Times New Roman" w:eastAsia="Times New Roman" w:hAnsi="Times New Roman" w:cs="Times New Roman"/>
            <w:sz w:val="24"/>
            <w:szCs w:val="24"/>
          </w:rPr>
          <w:fldChar w:fldCharType="end"/>
        </w:r>
        <w:r w:rsidRPr="00E04578">
          <w:rPr>
            <w:rFonts w:ascii="Times New Roman" w:eastAsia="Times New Roman" w:hAnsi="Times New Roman" w:cs="Times New Roman"/>
            <w:sz w:val="24"/>
            <w:szCs w:val="24"/>
          </w:rPr>
          <w:t xml:space="preserve"> </w:t>
        </w:r>
      </w:ins>
    </w:p>
    <w:p w:rsidR="00E04578" w:rsidRPr="00E04578" w:rsidRDefault="00E04578" w:rsidP="00E04578">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E04578">
          <w:rPr>
            <w:rFonts w:ascii="Times New Roman" w:eastAsia="Times New Roman" w:hAnsi="Times New Roman" w:cs="Times New Roman"/>
            <w:sz w:val="24"/>
            <w:szCs w:val="24"/>
          </w:rPr>
          <w:t xml:space="preserve">A </w:t>
        </w:r>
        <w:r w:rsidRPr="00E04578">
          <w:rPr>
            <w:rFonts w:ascii="Times New Roman" w:eastAsia="Times New Roman" w:hAnsi="Times New Roman" w:cs="Times New Roman"/>
            <w:b/>
            <w:bCs/>
            <w:sz w:val="24"/>
            <w:szCs w:val="24"/>
          </w:rPr>
          <w:t>LAMP</w:t>
        </w:r>
        <w:r w:rsidRPr="00E04578">
          <w:rPr>
            <w:rFonts w:ascii="Times New Roman" w:eastAsia="Times New Roman" w:hAnsi="Times New Roman" w:cs="Times New Roman"/>
            <w:sz w:val="24"/>
            <w:szCs w:val="24"/>
          </w:rPr>
          <w:t xml:space="preserve"> stack is composed of packages such as </w:t>
        </w:r>
        <w:r w:rsidRPr="00E04578">
          <w:rPr>
            <w:rFonts w:ascii="Times New Roman" w:eastAsia="Times New Roman" w:hAnsi="Times New Roman" w:cs="Times New Roman"/>
            <w:b/>
            <w:bCs/>
            <w:sz w:val="24"/>
            <w:szCs w:val="24"/>
          </w:rPr>
          <w:t>Apache</w:t>
        </w:r>
        <w:r w:rsidRPr="00E04578">
          <w:rPr>
            <w:rFonts w:ascii="Times New Roman" w:eastAsia="Times New Roman" w:hAnsi="Times New Roman" w:cs="Times New Roman"/>
            <w:sz w:val="24"/>
            <w:szCs w:val="24"/>
          </w:rPr>
          <w:t xml:space="preserve">, </w:t>
        </w:r>
        <w:proofErr w:type="spellStart"/>
        <w:r w:rsidRPr="00E04578">
          <w:rPr>
            <w:rFonts w:ascii="Times New Roman" w:eastAsia="Times New Roman" w:hAnsi="Times New Roman" w:cs="Times New Roman"/>
            <w:b/>
            <w:bCs/>
            <w:sz w:val="24"/>
            <w:szCs w:val="24"/>
          </w:rPr>
          <w:t>MySQL</w:t>
        </w:r>
        <w:proofErr w:type="spellEnd"/>
        <w:r w:rsidRPr="00E04578">
          <w:rPr>
            <w:rFonts w:ascii="Times New Roman" w:eastAsia="Times New Roman" w:hAnsi="Times New Roman" w:cs="Times New Roman"/>
            <w:b/>
            <w:bCs/>
            <w:sz w:val="24"/>
            <w:szCs w:val="24"/>
          </w:rPr>
          <w:t>/</w:t>
        </w:r>
        <w:proofErr w:type="spellStart"/>
        <w:r w:rsidRPr="00E04578">
          <w:rPr>
            <w:rFonts w:ascii="Times New Roman" w:eastAsia="Times New Roman" w:hAnsi="Times New Roman" w:cs="Times New Roman"/>
            <w:b/>
            <w:bCs/>
            <w:sz w:val="24"/>
            <w:szCs w:val="24"/>
          </w:rPr>
          <w:t>MariaDB</w:t>
        </w:r>
        <w:proofErr w:type="spellEnd"/>
        <w:r w:rsidRPr="00E04578">
          <w:rPr>
            <w:rFonts w:ascii="Times New Roman" w:eastAsia="Times New Roman" w:hAnsi="Times New Roman" w:cs="Times New Roman"/>
            <w:sz w:val="24"/>
            <w:szCs w:val="24"/>
          </w:rPr>
          <w:t xml:space="preserve"> and </w:t>
        </w:r>
        <w:r w:rsidRPr="00E04578">
          <w:rPr>
            <w:rFonts w:ascii="Times New Roman" w:eastAsia="Times New Roman" w:hAnsi="Times New Roman" w:cs="Times New Roman"/>
            <w:b/>
            <w:bCs/>
            <w:sz w:val="24"/>
            <w:szCs w:val="24"/>
          </w:rPr>
          <w:t>PHP</w:t>
        </w:r>
        <w:r w:rsidRPr="00E04578">
          <w:rPr>
            <w:rFonts w:ascii="Times New Roman" w:eastAsia="Times New Roman" w:hAnsi="Times New Roman" w:cs="Times New Roman"/>
            <w:sz w:val="24"/>
            <w:szCs w:val="24"/>
          </w:rPr>
          <w:t xml:space="preserve"> installed on a Linux system environment for hosting websites and apps.</w:t>
        </w:r>
      </w:ins>
    </w:p>
    <w:p w:rsidR="00E04578" w:rsidRPr="00E04578" w:rsidRDefault="00E04578" w:rsidP="00E04578">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E04578">
          <w:rPr>
            <w:rFonts w:ascii="Times New Roman" w:eastAsia="Times New Roman" w:hAnsi="Times New Roman" w:cs="Times New Roman"/>
            <w:b/>
            <w:bCs/>
            <w:sz w:val="24"/>
            <w:szCs w:val="24"/>
          </w:rPr>
          <w:t>Read Also</w:t>
        </w:r>
        <w:r w:rsidRPr="00E04578">
          <w:rPr>
            <w:rFonts w:ascii="Times New Roman" w:eastAsia="Times New Roman" w:hAnsi="Times New Roman" w:cs="Times New Roman"/>
            <w:sz w:val="24"/>
            <w:szCs w:val="24"/>
          </w:rPr>
          <w:t xml:space="preserve">: </w:t>
        </w:r>
        <w:r w:rsidRPr="00E04578">
          <w:rPr>
            <w:rFonts w:ascii="Times New Roman" w:eastAsia="Times New Roman" w:hAnsi="Times New Roman" w:cs="Times New Roman"/>
            <w:sz w:val="24"/>
            <w:szCs w:val="24"/>
          </w:rPr>
          <w:fldChar w:fldCharType="begin"/>
        </w:r>
        <w:r w:rsidRPr="00E04578">
          <w:rPr>
            <w:rFonts w:ascii="Times New Roman" w:eastAsia="Times New Roman" w:hAnsi="Times New Roman" w:cs="Times New Roman"/>
            <w:sz w:val="24"/>
            <w:szCs w:val="24"/>
          </w:rPr>
          <w:instrText xml:space="preserve"> HYPERLINK "https://www.tecmint.com/install-lamp-with-phpmyadmin-in-ubuntu-18-04/" \t "_blank" </w:instrText>
        </w:r>
        <w:r w:rsidRPr="00E04578">
          <w:rPr>
            <w:rFonts w:ascii="Times New Roman" w:eastAsia="Times New Roman" w:hAnsi="Times New Roman" w:cs="Times New Roman"/>
            <w:sz w:val="24"/>
            <w:szCs w:val="24"/>
          </w:rPr>
          <w:fldChar w:fldCharType="separate"/>
        </w:r>
        <w:r w:rsidRPr="00E04578">
          <w:rPr>
            <w:rFonts w:ascii="Times New Roman" w:eastAsia="Times New Roman" w:hAnsi="Times New Roman" w:cs="Times New Roman"/>
            <w:color w:val="0000FF"/>
            <w:sz w:val="24"/>
            <w:szCs w:val="24"/>
            <w:u w:val="single"/>
          </w:rPr>
          <w:t xml:space="preserve">Install Apache, </w:t>
        </w:r>
        <w:proofErr w:type="spellStart"/>
        <w:r w:rsidRPr="00E04578">
          <w:rPr>
            <w:rFonts w:ascii="Times New Roman" w:eastAsia="Times New Roman" w:hAnsi="Times New Roman" w:cs="Times New Roman"/>
            <w:color w:val="0000FF"/>
            <w:sz w:val="24"/>
            <w:szCs w:val="24"/>
            <w:u w:val="single"/>
          </w:rPr>
          <w:t>MariaDB</w:t>
        </w:r>
        <w:proofErr w:type="spellEnd"/>
        <w:r w:rsidRPr="00E04578">
          <w:rPr>
            <w:rFonts w:ascii="Times New Roman" w:eastAsia="Times New Roman" w:hAnsi="Times New Roman" w:cs="Times New Roman"/>
            <w:color w:val="0000FF"/>
            <w:sz w:val="24"/>
            <w:szCs w:val="24"/>
            <w:u w:val="single"/>
          </w:rPr>
          <w:t xml:space="preserve">, PHP and </w:t>
        </w:r>
        <w:proofErr w:type="spellStart"/>
        <w:r w:rsidRPr="00E04578">
          <w:rPr>
            <w:rFonts w:ascii="Times New Roman" w:eastAsia="Times New Roman" w:hAnsi="Times New Roman" w:cs="Times New Roman"/>
            <w:color w:val="0000FF"/>
            <w:sz w:val="24"/>
            <w:szCs w:val="24"/>
            <w:u w:val="single"/>
          </w:rPr>
          <w:t>PhpMyAdmin</w:t>
        </w:r>
        <w:proofErr w:type="spellEnd"/>
        <w:r w:rsidRPr="00E04578">
          <w:rPr>
            <w:rFonts w:ascii="Times New Roman" w:eastAsia="Times New Roman" w:hAnsi="Times New Roman" w:cs="Times New Roman"/>
            <w:color w:val="0000FF"/>
            <w:sz w:val="24"/>
            <w:szCs w:val="24"/>
            <w:u w:val="single"/>
          </w:rPr>
          <w:t xml:space="preserve"> in </w:t>
        </w:r>
        <w:proofErr w:type="spellStart"/>
        <w:r w:rsidRPr="00E04578">
          <w:rPr>
            <w:rFonts w:ascii="Times New Roman" w:eastAsia="Times New Roman" w:hAnsi="Times New Roman" w:cs="Times New Roman"/>
            <w:color w:val="0000FF"/>
            <w:sz w:val="24"/>
            <w:szCs w:val="24"/>
            <w:u w:val="single"/>
          </w:rPr>
          <w:t>Ubuntu</w:t>
        </w:r>
        <w:proofErr w:type="spellEnd"/>
        <w:r w:rsidRPr="00E04578">
          <w:rPr>
            <w:rFonts w:ascii="Times New Roman" w:eastAsia="Times New Roman" w:hAnsi="Times New Roman" w:cs="Times New Roman"/>
            <w:color w:val="0000FF"/>
            <w:sz w:val="24"/>
            <w:szCs w:val="24"/>
            <w:u w:val="single"/>
          </w:rPr>
          <w:t xml:space="preserve"> 18.04</w:t>
        </w:r>
        <w:r w:rsidRPr="00E04578">
          <w:rPr>
            <w:rFonts w:ascii="Times New Roman" w:eastAsia="Times New Roman" w:hAnsi="Times New Roman" w:cs="Times New Roman"/>
            <w:sz w:val="24"/>
            <w:szCs w:val="24"/>
          </w:rPr>
          <w:fldChar w:fldCharType="end"/>
        </w:r>
      </w:ins>
    </w:p>
    <w:p w:rsidR="00E04578" w:rsidRPr="00E04578" w:rsidRDefault="00E04578" w:rsidP="00E04578">
      <w:pPr>
        <w:spacing w:before="100" w:beforeAutospacing="1" w:after="100" w:afterAutospacing="1" w:line="240" w:lineRule="auto"/>
        <w:rPr>
          <w:ins w:id="6" w:author="Unknown"/>
          <w:rFonts w:ascii="Times New Roman" w:eastAsia="Times New Roman" w:hAnsi="Times New Roman" w:cs="Times New Roman"/>
          <w:sz w:val="24"/>
          <w:szCs w:val="24"/>
        </w:rPr>
      </w:pPr>
      <w:proofErr w:type="spellStart"/>
      <w:ins w:id="7" w:author="Unknown">
        <w:r w:rsidRPr="00E04578">
          <w:rPr>
            <w:rFonts w:ascii="Times New Roman" w:eastAsia="Times New Roman" w:hAnsi="Times New Roman" w:cs="Times New Roman"/>
            <w:b/>
            <w:bCs/>
            <w:sz w:val="24"/>
            <w:szCs w:val="24"/>
          </w:rPr>
          <w:t>PhpMyAdmin</w:t>
        </w:r>
        <w:proofErr w:type="spellEnd"/>
        <w:r w:rsidRPr="00E04578">
          <w:rPr>
            <w:rFonts w:ascii="Times New Roman" w:eastAsia="Times New Roman" w:hAnsi="Times New Roman" w:cs="Times New Roman"/>
            <w:sz w:val="24"/>
            <w:szCs w:val="24"/>
          </w:rPr>
          <w:t xml:space="preserve"> is a free, open source, well known, fully-featured, and intuitive web-based frontend for administering </w:t>
        </w:r>
        <w:proofErr w:type="spellStart"/>
        <w:r w:rsidRPr="00E04578">
          <w:rPr>
            <w:rFonts w:ascii="Times New Roman" w:eastAsia="Times New Roman" w:hAnsi="Times New Roman" w:cs="Times New Roman"/>
            <w:b/>
            <w:bCs/>
            <w:sz w:val="24"/>
            <w:szCs w:val="24"/>
          </w:rPr>
          <w:t>MySQL</w:t>
        </w:r>
        <w:proofErr w:type="spellEnd"/>
        <w:r w:rsidRPr="00E04578">
          <w:rPr>
            <w:rFonts w:ascii="Times New Roman" w:eastAsia="Times New Roman" w:hAnsi="Times New Roman" w:cs="Times New Roman"/>
            <w:sz w:val="24"/>
            <w:szCs w:val="24"/>
          </w:rPr>
          <w:t xml:space="preserve"> and </w:t>
        </w:r>
        <w:proofErr w:type="spellStart"/>
        <w:r w:rsidRPr="00E04578">
          <w:rPr>
            <w:rFonts w:ascii="Times New Roman" w:eastAsia="Times New Roman" w:hAnsi="Times New Roman" w:cs="Times New Roman"/>
            <w:b/>
            <w:bCs/>
            <w:sz w:val="24"/>
            <w:szCs w:val="24"/>
          </w:rPr>
          <w:t>MariaDB</w:t>
        </w:r>
        <w:proofErr w:type="spellEnd"/>
        <w:r w:rsidRPr="00E04578">
          <w:rPr>
            <w:rFonts w:ascii="Times New Roman" w:eastAsia="Times New Roman" w:hAnsi="Times New Roman" w:cs="Times New Roman"/>
            <w:sz w:val="24"/>
            <w:szCs w:val="24"/>
          </w:rPr>
          <w:t xml:space="preserve"> database. It supports various database operations, and has many features that allow you to easily manage your databases from a web interface; such as importing and exporting data in various formats, generating complex and useful queries using Query-by-example (QBE), administering multiple servers, and much more.</w:t>
        </w:r>
      </w:ins>
    </w:p>
    <w:p w:rsidR="00E04578" w:rsidRPr="00E04578" w:rsidRDefault="00E04578" w:rsidP="00E04578">
      <w:pPr>
        <w:spacing w:before="100" w:beforeAutospacing="1" w:after="100" w:afterAutospacing="1" w:line="240" w:lineRule="auto"/>
        <w:outlineLvl w:val="3"/>
        <w:rPr>
          <w:ins w:id="8" w:author="Unknown"/>
          <w:rFonts w:ascii="Times New Roman" w:eastAsia="Times New Roman" w:hAnsi="Times New Roman" w:cs="Times New Roman"/>
          <w:b/>
          <w:bCs/>
          <w:sz w:val="24"/>
          <w:szCs w:val="24"/>
        </w:rPr>
      </w:pPr>
      <w:ins w:id="9" w:author="Unknown">
        <w:r w:rsidRPr="00E04578">
          <w:rPr>
            <w:rFonts w:ascii="Times New Roman" w:eastAsia="Times New Roman" w:hAnsi="Times New Roman" w:cs="Times New Roman"/>
            <w:b/>
            <w:bCs/>
            <w:sz w:val="24"/>
            <w:szCs w:val="24"/>
          </w:rPr>
          <w:t>Requirements:</w:t>
        </w:r>
      </w:ins>
    </w:p>
    <w:p w:rsidR="00E04578" w:rsidRPr="00E04578" w:rsidRDefault="00E04578" w:rsidP="00E04578">
      <w:pPr>
        <w:numPr>
          <w:ilvl w:val="0"/>
          <w:numId w:val="1"/>
        </w:numPr>
        <w:spacing w:before="100" w:beforeAutospacing="1" w:after="100" w:afterAutospacing="1" w:line="240" w:lineRule="auto"/>
        <w:rPr>
          <w:ins w:id="10" w:author="Unknown"/>
          <w:rFonts w:ascii="Times New Roman" w:eastAsia="Times New Roman" w:hAnsi="Times New Roman" w:cs="Times New Roman"/>
          <w:sz w:val="24"/>
          <w:szCs w:val="24"/>
        </w:rPr>
      </w:pPr>
      <w:ins w:id="11" w:author="Unknown">
        <w:r w:rsidRPr="00E04578">
          <w:rPr>
            <w:rFonts w:ascii="Times New Roman" w:eastAsia="Times New Roman" w:hAnsi="Times New Roman" w:cs="Times New Roman"/>
            <w:sz w:val="24"/>
            <w:szCs w:val="24"/>
          </w:rPr>
          <w:t xml:space="preserve">Minimal </w:t>
        </w:r>
        <w:proofErr w:type="spellStart"/>
        <w:r w:rsidRPr="00E04578">
          <w:rPr>
            <w:rFonts w:ascii="Times New Roman" w:eastAsia="Times New Roman" w:hAnsi="Times New Roman" w:cs="Times New Roman"/>
            <w:sz w:val="24"/>
            <w:szCs w:val="24"/>
          </w:rPr>
          <w:t>Ubuntu</w:t>
        </w:r>
        <w:proofErr w:type="spellEnd"/>
        <w:r w:rsidRPr="00E04578">
          <w:rPr>
            <w:rFonts w:ascii="Times New Roman" w:eastAsia="Times New Roman" w:hAnsi="Times New Roman" w:cs="Times New Roman"/>
            <w:sz w:val="24"/>
            <w:szCs w:val="24"/>
          </w:rPr>
          <w:t xml:space="preserve"> 18.04 server Installation.</w:t>
        </w:r>
      </w:ins>
    </w:p>
    <w:p w:rsidR="00E04578" w:rsidRPr="00E04578" w:rsidRDefault="00E04578" w:rsidP="00E04578">
      <w:pPr>
        <w:numPr>
          <w:ilvl w:val="0"/>
          <w:numId w:val="1"/>
        </w:numPr>
        <w:spacing w:before="100" w:beforeAutospacing="1" w:after="100" w:afterAutospacing="1" w:line="240" w:lineRule="auto"/>
        <w:rPr>
          <w:ins w:id="12" w:author="Unknown"/>
          <w:rFonts w:ascii="Times New Roman" w:eastAsia="Times New Roman" w:hAnsi="Times New Roman" w:cs="Times New Roman"/>
          <w:sz w:val="24"/>
          <w:szCs w:val="24"/>
        </w:rPr>
      </w:pPr>
      <w:ins w:id="13" w:author="Unknown">
        <w:r w:rsidRPr="00E04578">
          <w:rPr>
            <w:rFonts w:ascii="Times New Roman" w:eastAsia="Times New Roman" w:hAnsi="Times New Roman" w:cs="Times New Roman"/>
            <w:sz w:val="24"/>
            <w:szCs w:val="24"/>
          </w:rPr>
          <w:t>Access to server via SSH (if you don’t have direct access).</w:t>
        </w:r>
      </w:ins>
    </w:p>
    <w:p w:rsidR="00E04578" w:rsidRPr="00E04578" w:rsidRDefault="00E04578" w:rsidP="00E04578">
      <w:pPr>
        <w:numPr>
          <w:ilvl w:val="0"/>
          <w:numId w:val="1"/>
        </w:numPr>
        <w:spacing w:before="100" w:beforeAutospacing="1" w:after="100" w:afterAutospacing="1" w:line="240" w:lineRule="auto"/>
        <w:rPr>
          <w:ins w:id="14" w:author="Unknown"/>
          <w:rFonts w:ascii="Times New Roman" w:eastAsia="Times New Roman" w:hAnsi="Times New Roman" w:cs="Times New Roman"/>
          <w:sz w:val="24"/>
          <w:szCs w:val="24"/>
        </w:rPr>
      </w:pPr>
      <w:ins w:id="15" w:author="Unknown">
        <w:r w:rsidRPr="00E04578">
          <w:rPr>
            <w:rFonts w:ascii="Times New Roman" w:eastAsia="Times New Roman" w:hAnsi="Times New Roman" w:cs="Times New Roman"/>
            <w:sz w:val="24"/>
            <w:szCs w:val="24"/>
          </w:rPr>
          <w:t xml:space="preserve">Root user privileges or use </w:t>
        </w:r>
        <w:r w:rsidRPr="00E04578">
          <w:rPr>
            <w:rFonts w:ascii="Times New Roman" w:eastAsia="Times New Roman" w:hAnsi="Times New Roman" w:cs="Times New Roman"/>
            <w:sz w:val="24"/>
            <w:szCs w:val="24"/>
          </w:rPr>
          <w:fldChar w:fldCharType="begin"/>
        </w:r>
        <w:r w:rsidRPr="00E04578">
          <w:rPr>
            <w:rFonts w:ascii="Times New Roman" w:eastAsia="Times New Roman" w:hAnsi="Times New Roman" w:cs="Times New Roman"/>
            <w:sz w:val="24"/>
            <w:szCs w:val="24"/>
          </w:rPr>
          <w:instrText xml:space="preserve"> HYPERLINK "https://www.tecmint.com/su-vs-sudo-and-how-to-configure-sudo-in-linux/" \t "_blank" </w:instrText>
        </w:r>
        <w:r w:rsidRPr="00E04578">
          <w:rPr>
            <w:rFonts w:ascii="Times New Roman" w:eastAsia="Times New Roman" w:hAnsi="Times New Roman" w:cs="Times New Roman"/>
            <w:sz w:val="24"/>
            <w:szCs w:val="24"/>
          </w:rPr>
          <w:fldChar w:fldCharType="separate"/>
        </w:r>
        <w:proofErr w:type="spellStart"/>
        <w:r w:rsidRPr="00E04578">
          <w:rPr>
            <w:rFonts w:ascii="Times New Roman" w:eastAsia="Times New Roman" w:hAnsi="Times New Roman" w:cs="Times New Roman"/>
            <w:color w:val="0000FF"/>
            <w:sz w:val="24"/>
            <w:szCs w:val="24"/>
            <w:u w:val="single"/>
          </w:rPr>
          <w:t>sudo</w:t>
        </w:r>
        <w:proofErr w:type="spellEnd"/>
        <w:r w:rsidRPr="00E04578">
          <w:rPr>
            <w:rFonts w:ascii="Times New Roman" w:eastAsia="Times New Roman" w:hAnsi="Times New Roman" w:cs="Times New Roman"/>
            <w:color w:val="0000FF"/>
            <w:sz w:val="24"/>
            <w:szCs w:val="24"/>
            <w:u w:val="single"/>
          </w:rPr>
          <w:t xml:space="preserve"> command</w:t>
        </w:r>
        <w:r w:rsidRPr="00E04578">
          <w:rPr>
            <w:rFonts w:ascii="Times New Roman" w:eastAsia="Times New Roman" w:hAnsi="Times New Roman" w:cs="Times New Roman"/>
            <w:sz w:val="24"/>
            <w:szCs w:val="24"/>
          </w:rPr>
          <w:fldChar w:fldCharType="end"/>
        </w:r>
        <w:r w:rsidRPr="00E04578">
          <w:rPr>
            <w:rFonts w:ascii="Times New Roman" w:eastAsia="Times New Roman" w:hAnsi="Times New Roman" w:cs="Times New Roman"/>
            <w:sz w:val="24"/>
            <w:szCs w:val="24"/>
          </w:rPr>
          <w:t xml:space="preserve"> to run all commands.</w:t>
        </w:r>
      </w:ins>
    </w:p>
    <w:p w:rsidR="00E04578" w:rsidRPr="00E04578" w:rsidRDefault="00E04578" w:rsidP="00E04578">
      <w:pPr>
        <w:spacing w:before="100" w:beforeAutospacing="1" w:after="100" w:afterAutospacing="1" w:line="240" w:lineRule="auto"/>
        <w:rPr>
          <w:ins w:id="16" w:author="Unknown"/>
          <w:rFonts w:ascii="Times New Roman" w:eastAsia="Times New Roman" w:hAnsi="Times New Roman" w:cs="Times New Roman"/>
          <w:sz w:val="24"/>
          <w:szCs w:val="24"/>
        </w:rPr>
      </w:pPr>
      <w:ins w:id="17" w:author="Unknown">
        <w:r w:rsidRPr="00E04578">
          <w:rPr>
            <w:rFonts w:ascii="Times New Roman" w:eastAsia="Times New Roman" w:hAnsi="Times New Roman" w:cs="Times New Roman"/>
            <w:sz w:val="24"/>
            <w:szCs w:val="24"/>
          </w:rPr>
          <w:t xml:space="preserve">In this article, we will explain how to install </w:t>
        </w:r>
        <w:r w:rsidRPr="00E04578">
          <w:rPr>
            <w:rFonts w:ascii="Times New Roman" w:eastAsia="Times New Roman" w:hAnsi="Times New Roman" w:cs="Times New Roman"/>
            <w:b/>
            <w:bCs/>
            <w:sz w:val="24"/>
            <w:szCs w:val="24"/>
          </w:rPr>
          <w:t>LAMP</w:t>
        </w:r>
        <w:r w:rsidRPr="00E04578">
          <w:rPr>
            <w:rFonts w:ascii="Times New Roman" w:eastAsia="Times New Roman" w:hAnsi="Times New Roman" w:cs="Times New Roman"/>
            <w:sz w:val="24"/>
            <w:szCs w:val="24"/>
          </w:rPr>
          <w:t xml:space="preserve"> stack with </w:t>
        </w:r>
        <w:proofErr w:type="spellStart"/>
        <w:r w:rsidRPr="00E04578">
          <w:rPr>
            <w:rFonts w:ascii="Times New Roman" w:eastAsia="Times New Roman" w:hAnsi="Times New Roman" w:cs="Times New Roman"/>
            <w:b/>
            <w:bCs/>
            <w:sz w:val="24"/>
            <w:szCs w:val="24"/>
          </w:rPr>
          <w:t>PhpMyAdmin</w:t>
        </w:r>
        <w:proofErr w:type="spellEnd"/>
        <w:r w:rsidRPr="00E04578">
          <w:rPr>
            <w:rFonts w:ascii="Times New Roman" w:eastAsia="Times New Roman" w:hAnsi="Times New Roman" w:cs="Times New Roman"/>
            <w:sz w:val="24"/>
            <w:szCs w:val="24"/>
          </w:rPr>
          <w:t xml:space="preserve"> in </w:t>
        </w:r>
        <w:proofErr w:type="spellStart"/>
        <w:r w:rsidRPr="00E04578">
          <w:rPr>
            <w:rFonts w:ascii="Times New Roman" w:eastAsia="Times New Roman" w:hAnsi="Times New Roman" w:cs="Times New Roman"/>
            <w:b/>
            <w:bCs/>
            <w:sz w:val="24"/>
            <w:szCs w:val="24"/>
          </w:rPr>
          <w:t>Ubuntu</w:t>
        </w:r>
        <w:proofErr w:type="spellEnd"/>
        <w:r w:rsidRPr="00E04578">
          <w:rPr>
            <w:rFonts w:ascii="Times New Roman" w:eastAsia="Times New Roman" w:hAnsi="Times New Roman" w:cs="Times New Roman"/>
            <w:b/>
            <w:bCs/>
            <w:sz w:val="24"/>
            <w:szCs w:val="24"/>
          </w:rPr>
          <w:t xml:space="preserve"> 18.04</w:t>
        </w:r>
        <w:r w:rsidRPr="00E04578">
          <w:rPr>
            <w:rFonts w:ascii="Times New Roman" w:eastAsia="Times New Roman" w:hAnsi="Times New Roman" w:cs="Times New Roman"/>
            <w:sz w:val="24"/>
            <w:szCs w:val="24"/>
          </w:rPr>
          <w:t>.</w:t>
        </w:r>
      </w:ins>
    </w:p>
    <w:p w:rsidR="00E04578" w:rsidRPr="00E04578" w:rsidRDefault="00E04578" w:rsidP="00E04578">
      <w:pPr>
        <w:spacing w:before="100" w:beforeAutospacing="1" w:after="100" w:afterAutospacing="1" w:line="240" w:lineRule="auto"/>
        <w:outlineLvl w:val="2"/>
        <w:rPr>
          <w:ins w:id="18" w:author="Unknown"/>
          <w:rFonts w:ascii="Times New Roman" w:eastAsia="Times New Roman" w:hAnsi="Times New Roman" w:cs="Times New Roman"/>
          <w:b/>
          <w:bCs/>
          <w:sz w:val="27"/>
          <w:szCs w:val="27"/>
        </w:rPr>
      </w:pPr>
      <w:ins w:id="19" w:author="Unknown">
        <w:r w:rsidRPr="00E04578">
          <w:rPr>
            <w:rFonts w:ascii="Times New Roman" w:eastAsia="Times New Roman" w:hAnsi="Times New Roman" w:cs="Times New Roman"/>
            <w:b/>
            <w:bCs/>
            <w:sz w:val="27"/>
            <w:szCs w:val="27"/>
          </w:rPr>
          <w:t xml:space="preserve">Step 1: Install Apache Web Server on </w:t>
        </w:r>
        <w:proofErr w:type="spellStart"/>
        <w:r w:rsidRPr="00E04578">
          <w:rPr>
            <w:rFonts w:ascii="Times New Roman" w:eastAsia="Times New Roman" w:hAnsi="Times New Roman" w:cs="Times New Roman"/>
            <w:b/>
            <w:bCs/>
            <w:sz w:val="27"/>
            <w:szCs w:val="27"/>
          </w:rPr>
          <w:t>Ubuntu</w:t>
        </w:r>
        <w:proofErr w:type="spellEnd"/>
        <w:r w:rsidRPr="00E04578">
          <w:rPr>
            <w:rFonts w:ascii="Times New Roman" w:eastAsia="Times New Roman" w:hAnsi="Times New Roman" w:cs="Times New Roman"/>
            <w:b/>
            <w:bCs/>
            <w:sz w:val="27"/>
            <w:szCs w:val="27"/>
          </w:rPr>
          <w:t xml:space="preserve"> 18.04</w:t>
        </w:r>
      </w:ins>
    </w:p>
    <w:p w:rsidR="00E04578" w:rsidRPr="00E04578" w:rsidRDefault="00E04578" w:rsidP="00E04578">
      <w:pPr>
        <w:spacing w:before="100" w:beforeAutospacing="1" w:after="100" w:afterAutospacing="1" w:line="240" w:lineRule="auto"/>
        <w:rPr>
          <w:ins w:id="20" w:author="Unknown"/>
          <w:rFonts w:ascii="Times New Roman" w:eastAsia="Times New Roman" w:hAnsi="Times New Roman" w:cs="Times New Roman"/>
          <w:sz w:val="24"/>
          <w:szCs w:val="24"/>
        </w:rPr>
      </w:pPr>
      <w:ins w:id="21" w:author="Unknown">
        <w:r w:rsidRPr="00E04578">
          <w:rPr>
            <w:rFonts w:ascii="Times New Roman" w:eastAsia="Times New Roman" w:hAnsi="Times New Roman" w:cs="Times New Roman"/>
            <w:b/>
            <w:bCs/>
            <w:sz w:val="24"/>
            <w:szCs w:val="24"/>
          </w:rPr>
          <w:t>1.</w:t>
        </w:r>
        <w:r w:rsidRPr="00E04578">
          <w:rPr>
            <w:rFonts w:ascii="Times New Roman" w:eastAsia="Times New Roman" w:hAnsi="Times New Roman" w:cs="Times New Roman"/>
            <w:sz w:val="24"/>
            <w:szCs w:val="24"/>
          </w:rPr>
          <w:t xml:space="preserve"> First start by updating your software packages and then install </w:t>
        </w:r>
        <w:r w:rsidRPr="00E04578">
          <w:rPr>
            <w:rFonts w:ascii="Times New Roman" w:eastAsia="Times New Roman" w:hAnsi="Times New Roman" w:cs="Times New Roman"/>
            <w:b/>
            <w:bCs/>
            <w:sz w:val="24"/>
            <w:szCs w:val="24"/>
          </w:rPr>
          <w:t>Apache</w:t>
        </w:r>
        <w:r w:rsidRPr="00E04578">
          <w:rPr>
            <w:rFonts w:ascii="Times New Roman" w:eastAsia="Times New Roman" w:hAnsi="Times New Roman" w:cs="Times New Roman"/>
            <w:sz w:val="24"/>
            <w:szCs w:val="24"/>
          </w:rPr>
          <w:t xml:space="preserve"> web server using following commands.</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 w:author="Unknown"/>
          <w:rFonts w:ascii="Courier New" w:eastAsia="Times New Roman" w:hAnsi="Courier New" w:cs="Courier New"/>
          <w:sz w:val="20"/>
          <w:szCs w:val="20"/>
        </w:rPr>
      </w:pPr>
      <w:ins w:id="23" w:author="Unknown">
        <w:r w:rsidRPr="00E04578">
          <w:rPr>
            <w:rFonts w:ascii="Courier New" w:eastAsia="Times New Roman" w:hAnsi="Courier New" w:cs="Courier New"/>
            <w:sz w:val="20"/>
            <w:szCs w:val="20"/>
          </w:rPr>
          <w:t xml:space="preserve">$ </w:t>
        </w:r>
        <w:proofErr w:type="spellStart"/>
        <w:proofErr w:type="gramStart"/>
        <w:r w:rsidRPr="00E04578">
          <w:rPr>
            <w:rFonts w:ascii="Courier New" w:eastAsia="Times New Roman" w:hAnsi="Courier New" w:cs="Courier New"/>
            <w:sz w:val="20"/>
            <w:szCs w:val="20"/>
          </w:rPr>
          <w:t>sudo</w:t>
        </w:r>
        <w:proofErr w:type="spellEnd"/>
        <w:proofErr w:type="gramEnd"/>
        <w:r w:rsidRPr="00E04578">
          <w:rPr>
            <w:rFonts w:ascii="Courier New" w:eastAsia="Times New Roman" w:hAnsi="Courier New" w:cs="Courier New"/>
            <w:sz w:val="20"/>
            <w:szCs w:val="20"/>
          </w:rPr>
          <w:t xml:space="preserve"> apt update</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 w:author="Unknown"/>
          <w:rFonts w:ascii="Courier New" w:eastAsia="Times New Roman" w:hAnsi="Courier New" w:cs="Courier New"/>
          <w:sz w:val="20"/>
          <w:szCs w:val="20"/>
        </w:rPr>
      </w:pPr>
      <w:ins w:id="25" w:author="Unknown">
        <w:r w:rsidRPr="00E04578">
          <w:rPr>
            <w:rFonts w:ascii="Courier New" w:eastAsia="Times New Roman" w:hAnsi="Courier New" w:cs="Courier New"/>
            <w:sz w:val="20"/>
            <w:szCs w:val="20"/>
          </w:rPr>
          <w:t xml:space="preserve">$ </w:t>
        </w:r>
        <w:proofErr w:type="spellStart"/>
        <w:proofErr w:type="gramStart"/>
        <w:r w:rsidRPr="00E04578">
          <w:rPr>
            <w:rFonts w:ascii="Courier New" w:eastAsia="Times New Roman" w:hAnsi="Courier New" w:cs="Courier New"/>
            <w:sz w:val="20"/>
            <w:szCs w:val="20"/>
          </w:rPr>
          <w:t>sudo</w:t>
        </w:r>
        <w:proofErr w:type="spellEnd"/>
        <w:proofErr w:type="gramEnd"/>
        <w:r w:rsidRPr="00E04578">
          <w:rPr>
            <w:rFonts w:ascii="Courier New" w:eastAsia="Times New Roman" w:hAnsi="Courier New" w:cs="Courier New"/>
            <w:sz w:val="20"/>
            <w:szCs w:val="20"/>
          </w:rPr>
          <w:t xml:space="preserve"> apt install apache2</w:t>
        </w:r>
      </w:ins>
    </w:p>
    <w:p w:rsidR="00E04578" w:rsidRPr="00E04578" w:rsidRDefault="00E04578" w:rsidP="00E04578">
      <w:pPr>
        <w:spacing w:before="100" w:beforeAutospacing="1" w:after="100" w:afterAutospacing="1" w:line="240" w:lineRule="auto"/>
        <w:rPr>
          <w:ins w:id="26" w:author="Unknown"/>
          <w:rFonts w:ascii="Times New Roman" w:eastAsia="Times New Roman" w:hAnsi="Times New Roman" w:cs="Times New Roman"/>
          <w:sz w:val="24"/>
          <w:szCs w:val="24"/>
        </w:rPr>
      </w:pPr>
      <w:ins w:id="27" w:author="Unknown">
        <w:r w:rsidRPr="00E04578">
          <w:rPr>
            <w:rFonts w:ascii="Times New Roman" w:eastAsia="Times New Roman" w:hAnsi="Times New Roman" w:cs="Times New Roman"/>
            <w:b/>
            <w:bCs/>
            <w:sz w:val="24"/>
            <w:szCs w:val="24"/>
          </w:rPr>
          <w:t>2.</w:t>
        </w:r>
        <w:r w:rsidRPr="00E04578">
          <w:rPr>
            <w:rFonts w:ascii="Times New Roman" w:eastAsia="Times New Roman" w:hAnsi="Times New Roman" w:cs="Times New Roman"/>
            <w:sz w:val="24"/>
            <w:szCs w:val="24"/>
          </w:rPr>
          <w:t xml:space="preserve"> After the installation process is complete, the apache service should start automatically and will be enabled to start at system boot time, you can check if it’s up and running using following command.</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 w:author="Unknown"/>
          <w:rFonts w:ascii="Courier New" w:eastAsia="Times New Roman" w:hAnsi="Courier New" w:cs="Courier New"/>
          <w:sz w:val="20"/>
          <w:szCs w:val="20"/>
        </w:rPr>
      </w:pPr>
      <w:ins w:id="29" w:author="Unknown">
        <w:r w:rsidRPr="00E04578">
          <w:rPr>
            <w:rFonts w:ascii="Courier New" w:eastAsia="Times New Roman" w:hAnsi="Courier New" w:cs="Courier New"/>
            <w:sz w:val="20"/>
            <w:szCs w:val="20"/>
          </w:rPr>
          <w:t xml:space="preserve">$ </w:t>
        </w:r>
        <w:proofErr w:type="spellStart"/>
        <w:proofErr w:type="gramStart"/>
        <w:r w:rsidRPr="00E04578">
          <w:rPr>
            <w:rFonts w:ascii="Courier New" w:eastAsia="Times New Roman" w:hAnsi="Courier New" w:cs="Courier New"/>
            <w:sz w:val="20"/>
            <w:szCs w:val="20"/>
          </w:rPr>
          <w:t>sudo</w:t>
        </w:r>
        <w:proofErr w:type="spellEnd"/>
        <w:proofErr w:type="gramEnd"/>
        <w:r w:rsidRPr="00E04578">
          <w:rPr>
            <w:rFonts w:ascii="Courier New" w:eastAsia="Times New Roman" w:hAnsi="Courier New" w:cs="Courier New"/>
            <w:sz w:val="20"/>
            <w:szCs w:val="20"/>
          </w:rPr>
          <w:t xml:space="preserve"> </w:t>
        </w:r>
        <w:proofErr w:type="spellStart"/>
        <w:r w:rsidRPr="00E04578">
          <w:rPr>
            <w:rFonts w:ascii="Courier New" w:eastAsia="Times New Roman" w:hAnsi="Courier New" w:cs="Courier New"/>
            <w:sz w:val="20"/>
            <w:szCs w:val="20"/>
          </w:rPr>
          <w:t>systemctl</w:t>
        </w:r>
        <w:proofErr w:type="spellEnd"/>
        <w:r w:rsidRPr="00E04578">
          <w:rPr>
            <w:rFonts w:ascii="Courier New" w:eastAsia="Times New Roman" w:hAnsi="Courier New" w:cs="Courier New"/>
            <w:sz w:val="20"/>
            <w:szCs w:val="20"/>
          </w:rPr>
          <w:t xml:space="preserve"> status apache2</w:t>
        </w:r>
      </w:ins>
    </w:p>
    <w:p w:rsidR="00E04578" w:rsidRPr="00E04578" w:rsidRDefault="00E04578" w:rsidP="00E04578">
      <w:pPr>
        <w:spacing w:before="100" w:beforeAutospacing="1" w:after="100" w:afterAutospacing="1" w:line="240" w:lineRule="auto"/>
        <w:rPr>
          <w:ins w:id="30" w:author="Unknown"/>
          <w:rFonts w:ascii="Times New Roman" w:eastAsia="Times New Roman" w:hAnsi="Times New Roman" w:cs="Times New Roman"/>
          <w:sz w:val="24"/>
          <w:szCs w:val="24"/>
        </w:rPr>
      </w:pPr>
      <w:ins w:id="31" w:author="Unknown">
        <w:r w:rsidRPr="00E04578">
          <w:rPr>
            <w:rFonts w:ascii="Times New Roman" w:eastAsia="Times New Roman" w:hAnsi="Times New Roman" w:cs="Times New Roman"/>
            <w:b/>
            <w:bCs/>
            <w:sz w:val="24"/>
            <w:szCs w:val="24"/>
          </w:rPr>
          <w:t>3.</w:t>
        </w:r>
        <w:r w:rsidRPr="00E04578">
          <w:rPr>
            <w:rFonts w:ascii="Times New Roman" w:eastAsia="Times New Roman" w:hAnsi="Times New Roman" w:cs="Times New Roman"/>
            <w:sz w:val="24"/>
            <w:szCs w:val="24"/>
          </w:rPr>
          <w:t xml:space="preserve"> If you have a system firewall enabled and running, you need to open the ports </w:t>
        </w:r>
        <w:r w:rsidRPr="00E04578">
          <w:rPr>
            <w:rFonts w:ascii="Times New Roman" w:eastAsia="Times New Roman" w:hAnsi="Times New Roman" w:cs="Times New Roman"/>
            <w:b/>
            <w:bCs/>
            <w:sz w:val="24"/>
            <w:szCs w:val="24"/>
          </w:rPr>
          <w:t>80</w:t>
        </w:r>
        <w:r w:rsidRPr="00E04578">
          <w:rPr>
            <w:rFonts w:ascii="Times New Roman" w:eastAsia="Times New Roman" w:hAnsi="Times New Roman" w:cs="Times New Roman"/>
            <w:sz w:val="24"/>
            <w:szCs w:val="24"/>
          </w:rPr>
          <w:t xml:space="preserve"> and </w:t>
        </w:r>
        <w:r w:rsidRPr="00E04578">
          <w:rPr>
            <w:rFonts w:ascii="Times New Roman" w:eastAsia="Times New Roman" w:hAnsi="Times New Roman" w:cs="Times New Roman"/>
            <w:b/>
            <w:bCs/>
            <w:sz w:val="24"/>
            <w:szCs w:val="24"/>
          </w:rPr>
          <w:t>443</w:t>
        </w:r>
        <w:r w:rsidRPr="00E04578">
          <w:rPr>
            <w:rFonts w:ascii="Times New Roman" w:eastAsia="Times New Roman" w:hAnsi="Times New Roman" w:cs="Times New Roman"/>
            <w:sz w:val="24"/>
            <w:szCs w:val="24"/>
          </w:rPr>
          <w:t xml:space="preserve"> to allow client connection requests to apache web server via </w:t>
        </w:r>
        <w:r w:rsidRPr="00E04578">
          <w:rPr>
            <w:rFonts w:ascii="Times New Roman" w:eastAsia="Times New Roman" w:hAnsi="Times New Roman" w:cs="Times New Roman"/>
            <w:b/>
            <w:bCs/>
            <w:sz w:val="24"/>
            <w:szCs w:val="24"/>
          </w:rPr>
          <w:t>HTTP</w:t>
        </w:r>
        <w:r w:rsidRPr="00E04578">
          <w:rPr>
            <w:rFonts w:ascii="Times New Roman" w:eastAsia="Times New Roman" w:hAnsi="Times New Roman" w:cs="Times New Roman"/>
            <w:sz w:val="24"/>
            <w:szCs w:val="24"/>
          </w:rPr>
          <w:t xml:space="preserve"> and </w:t>
        </w:r>
        <w:r w:rsidRPr="00E04578">
          <w:rPr>
            <w:rFonts w:ascii="Times New Roman" w:eastAsia="Times New Roman" w:hAnsi="Times New Roman" w:cs="Times New Roman"/>
            <w:b/>
            <w:bCs/>
            <w:sz w:val="24"/>
            <w:szCs w:val="24"/>
          </w:rPr>
          <w:t>HTTPS</w:t>
        </w:r>
        <w:r w:rsidRPr="00E04578">
          <w:rPr>
            <w:rFonts w:ascii="Times New Roman" w:eastAsia="Times New Roman" w:hAnsi="Times New Roman" w:cs="Times New Roman"/>
            <w:sz w:val="24"/>
            <w:szCs w:val="24"/>
          </w:rPr>
          <w:t xml:space="preserve"> respectively, then reload the firewall settings as shown.</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Unknown"/>
          <w:rFonts w:ascii="Courier New" w:eastAsia="Times New Roman" w:hAnsi="Courier New" w:cs="Courier New"/>
          <w:sz w:val="20"/>
          <w:szCs w:val="20"/>
        </w:rPr>
      </w:pPr>
      <w:ins w:id="33" w:author="Unknown">
        <w:r w:rsidRPr="00E04578">
          <w:rPr>
            <w:rFonts w:ascii="Courier New" w:eastAsia="Times New Roman" w:hAnsi="Courier New" w:cs="Courier New"/>
            <w:sz w:val="20"/>
            <w:szCs w:val="20"/>
          </w:rPr>
          <w:t xml:space="preserve">$ </w:t>
        </w:r>
        <w:proofErr w:type="spellStart"/>
        <w:proofErr w:type="gramStart"/>
        <w:r w:rsidRPr="00E04578">
          <w:rPr>
            <w:rFonts w:ascii="Courier New" w:eastAsia="Times New Roman" w:hAnsi="Courier New" w:cs="Courier New"/>
            <w:sz w:val="20"/>
            <w:szCs w:val="20"/>
          </w:rPr>
          <w:t>sudo</w:t>
        </w:r>
        <w:proofErr w:type="spellEnd"/>
        <w:proofErr w:type="gramEnd"/>
        <w:r w:rsidRPr="00E04578">
          <w:rPr>
            <w:rFonts w:ascii="Courier New" w:eastAsia="Times New Roman" w:hAnsi="Courier New" w:cs="Courier New"/>
            <w:sz w:val="20"/>
            <w:szCs w:val="20"/>
          </w:rPr>
          <w:t xml:space="preserve"> </w:t>
        </w:r>
        <w:proofErr w:type="spellStart"/>
        <w:r w:rsidRPr="00E04578">
          <w:rPr>
            <w:rFonts w:ascii="Courier New" w:eastAsia="Times New Roman" w:hAnsi="Courier New" w:cs="Courier New"/>
            <w:sz w:val="20"/>
            <w:szCs w:val="20"/>
          </w:rPr>
          <w:t>ufw</w:t>
        </w:r>
        <w:proofErr w:type="spellEnd"/>
        <w:r w:rsidRPr="00E04578">
          <w:rPr>
            <w:rFonts w:ascii="Courier New" w:eastAsia="Times New Roman" w:hAnsi="Courier New" w:cs="Courier New"/>
            <w:sz w:val="20"/>
            <w:szCs w:val="20"/>
          </w:rPr>
          <w:t xml:space="preserve"> allow 80/</w:t>
        </w:r>
        <w:proofErr w:type="spellStart"/>
        <w:r w:rsidRPr="00E04578">
          <w:rPr>
            <w:rFonts w:ascii="Courier New" w:eastAsia="Times New Roman" w:hAnsi="Courier New" w:cs="Courier New"/>
            <w:sz w:val="20"/>
            <w:szCs w:val="20"/>
          </w:rPr>
          <w:t>tcp</w:t>
        </w:r>
        <w:proofErr w:type="spellEnd"/>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 w:author="Unknown"/>
          <w:rFonts w:ascii="Courier New" w:eastAsia="Times New Roman" w:hAnsi="Courier New" w:cs="Courier New"/>
          <w:sz w:val="20"/>
          <w:szCs w:val="20"/>
        </w:rPr>
      </w:pPr>
      <w:ins w:id="35" w:author="Unknown">
        <w:r w:rsidRPr="00E04578">
          <w:rPr>
            <w:rFonts w:ascii="Courier New" w:eastAsia="Times New Roman" w:hAnsi="Courier New" w:cs="Courier New"/>
            <w:sz w:val="20"/>
            <w:szCs w:val="20"/>
          </w:rPr>
          <w:t xml:space="preserve">$ </w:t>
        </w:r>
        <w:proofErr w:type="spellStart"/>
        <w:proofErr w:type="gramStart"/>
        <w:r w:rsidRPr="00E04578">
          <w:rPr>
            <w:rFonts w:ascii="Courier New" w:eastAsia="Times New Roman" w:hAnsi="Courier New" w:cs="Courier New"/>
            <w:sz w:val="20"/>
            <w:szCs w:val="20"/>
          </w:rPr>
          <w:t>sudo</w:t>
        </w:r>
        <w:proofErr w:type="spellEnd"/>
        <w:proofErr w:type="gramEnd"/>
        <w:r w:rsidRPr="00E04578">
          <w:rPr>
            <w:rFonts w:ascii="Courier New" w:eastAsia="Times New Roman" w:hAnsi="Courier New" w:cs="Courier New"/>
            <w:sz w:val="20"/>
            <w:szCs w:val="20"/>
          </w:rPr>
          <w:t xml:space="preserve"> </w:t>
        </w:r>
        <w:proofErr w:type="spellStart"/>
        <w:r w:rsidRPr="00E04578">
          <w:rPr>
            <w:rFonts w:ascii="Courier New" w:eastAsia="Times New Roman" w:hAnsi="Courier New" w:cs="Courier New"/>
            <w:sz w:val="20"/>
            <w:szCs w:val="20"/>
          </w:rPr>
          <w:t>ufw</w:t>
        </w:r>
        <w:proofErr w:type="spellEnd"/>
        <w:r w:rsidRPr="00E04578">
          <w:rPr>
            <w:rFonts w:ascii="Courier New" w:eastAsia="Times New Roman" w:hAnsi="Courier New" w:cs="Courier New"/>
            <w:sz w:val="20"/>
            <w:szCs w:val="20"/>
          </w:rPr>
          <w:t xml:space="preserve"> allow 443/</w:t>
        </w:r>
        <w:proofErr w:type="spellStart"/>
        <w:r w:rsidRPr="00E04578">
          <w:rPr>
            <w:rFonts w:ascii="Courier New" w:eastAsia="Times New Roman" w:hAnsi="Courier New" w:cs="Courier New"/>
            <w:sz w:val="20"/>
            <w:szCs w:val="20"/>
          </w:rPr>
          <w:t>tcp</w:t>
        </w:r>
        <w:proofErr w:type="spellEnd"/>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 w:author="Unknown"/>
          <w:rFonts w:ascii="Courier New" w:eastAsia="Times New Roman" w:hAnsi="Courier New" w:cs="Courier New"/>
          <w:sz w:val="20"/>
          <w:szCs w:val="20"/>
        </w:rPr>
      </w:pPr>
      <w:ins w:id="37" w:author="Unknown">
        <w:r w:rsidRPr="00E04578">
          <w:rPr>
            <w:rFonts w:ascii="Courier New" w:eastAsia="Times New Roman" w:hAnsi="Courier New" w:cs="Courier New"/>
            <w:sz w:val="20"/>
            <w:szCs w:val="20"/>
          </w:rPr>
          <w:t xml:space="preserve">$ </w:t>
        </w:r>
        <w:proofErr w:type="spellStart"/>
        <w:proofErr w:type="gramStart"/>
        <w:r w:rsidRPr="00E04578">
          <w:rPr>
            <w:rFonts w:ascii="Courier New" w:eastAsia="Times New Roman" w:hAnsi="Courier New" w:cs="Courier New"/>
            <w:sz w:val="20"/>
            <w:szCs w:val="20"/>
          </w:rPr>
          <w:t>sudo</w:t>
        </w:r>
        <w:proofErr w:type="spellEnd"/>
        <w:proofErr w:type="gramEnd"/>
        <w:r w:rsidRPr="00E04578">
          <w:rPr>
            <w:rFonts w:ascii="Courier New" w:eastAsia="Times New Roman" w:hAnsi="Courier New" w:cs="Courier New"/>
            <w:sz w:val="20"/>
            <w:szCs w:val="20"/>
          </w:rPr>
          <w:t xml:space="preserve"> </w:t>
        </w:r>
        <w:proofErr w:type="spellStart"/>
        <w:r w:rsidRPr="00E04578">
          <w:rPr>
            <w:rFonts w:ascii="Courier New" w:eastAsia="Times New Roman" w:hAnsi="Courier New" w:cs="Courier New"/>
            <w:sz w:val="20"/>
            <w:szCs w:val="20"/>
          </w:rPr>
          <w:t>ufw</w:t>
        </w:r>
        <w:proofErr w:type="spellEnd"/>
        <w:r w:rsidRPr="00E04578">
          <w:rPr>
            <w:rFonts w:ascii="Courier New" w:eastAsia="Times New Roman" w:hAnsi="Courier New" w:cs="Courier New"/>
            <w:sz w:val="20"/>
            <w:szCs w:val="20"/>
          </w:rPr>
          <w:t xml:space="preserve"> reload</w:t>
        </w:r>
      </w:ins>
    </w:p>
    <w:p w:rsidR="00E04578" w:rsidRPr="00E04578" w:rsidRDefault="00E04578" w:rsidP="00E04578">
      <w:pPr>
        <w:spacing w:before="100" w:beforeAutospacing="1" w:after="100" w:afterAutospacing="1" w:line="240" w:lineRule="auto"/>
        <w:rPr>
          <w:ins w:id="38" w:author="Unknown"/>
          <w:rFonts w:ascii="Times New Roman" w:eastAsia="Times New Roman" w:hAnsi="Times New Roman" w:cs="Times New Roman"/>
          <w:sz w:val="24"/>
          <w:szCs w:val="24"/>
        </w:rPr>
      </w:pPr>
      <w:ins w:id="39" w:author="Unknown">
        <w:r w:rsidRPr="00E04578">
          <w:rPr>
            <w:rFonts w:ascii="Times New Roman" w:eastAsia="Times New Roman" w:hAnsi="Times New Roman" w:cs="Times New Roman"/>
            <w:b/>
            <w:bCs/>
            <w:sz w:val="24"/>
            <w:szCs w:val="24"/>
          </w:rPr>
          <w:t>4.</w:t>
        </w:r>
        <w:r w:rsidRPr="00E04578">
          <w:rPr>
            <w:rFonts w:ascii="Times New Roman" w:eastAsia="Times New Roman" w:hAnsi="Times New Roman" w:cs="Times New Roman"/>
            <w:sz w:val="24"/>
            <w:szCs w:val="24"/>
          </w:rPr>
          <w:t xml:space="preserve"> Now verify your Apache installation by testing default test page at the below URL from a web browser.</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 w:author="Unknown"/>
          <w:rFonts w:ascii="Courier New" w:eastAsia="Times New Roman" w:hAnsi="Courier New" w:cs="Courier New"/>
          <w:sz w:val="20"/>
          <w:szCs w:val="20"/>
        </w:rPr>
      </w:pPr>
      <w:ins w:id="41" w:author="Unknown">
        <w:r w:rsidRPr="00E04578">
          <w:rPr>
            <w:rFonts w:ascii="Courier New" w:eastAsia="Times New Roman" w:hAnsi="Courier New" w:cs="Courier New"/>
            <w:sz w:val="20"/>
            <w:szCs w:val="20"/>
          </w:rPr>
          <w:t>http://domain_name/</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 w:author="Unknown"/>
          <w:rFonts w:ascii="Courier New" w:eastAsia="Times New Roman" w:hAnsi="Courier New" w:cs="Courier New"/>
          <w:sz w:val="20"/>
          <w:szCs w:val="20"/>
        </w:rPr>
      </w:pPr>
      <w:ins w:id="43" w:author="Unknown">
        <w:r w:rsidRPr="00E04578">
          <w:rPr>
            <w:rFonts w:ascii="Courier New" w:eastAsia="Times New Roman" w:hAnsi="Courier New" w:cs="Courier New"/>
            <w:sz w:val="20"/>
            <w:szCs w:val="20"/>
          </w:rPr>
          <w:t>OR</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 w:author="Unknown"/>
          <w:rFonts w:ascii="Courier New" w:eastAsia="Times New Roman" w:hAnsi="Courier New" w:cs="Courier New"/>
          <w:sz w:val="20"/>
          <w:szCs w:val="20"/>
        </w:rPr>
      </w:pPr>
      <w:ins w:id="45" w:author="Unknown">
        <w:r w:rsidRPr="00E04578">
          <w:rPr>
            <w:rFonts w:ascii="Courier New" w:eastAsia="Times New Roman" w:hAnsi="Courier New" w:cs="Courier New"/>
            <w:sz w:val="20"/>
            <w:szCs w:val="20"/>
          </w:rPr>
          <w:t>http://SERVER_IP/</w:t>
        </w:r>
      </w:ins>
    </w:p>
    <w:p w:rsidR="00E04578" w:rsidRPr="00E04578" w:rsidRDefault="00E04578" w:rsidP="00E04578">
      <w:pPr>
        <w:spacing w:before="100" w:beforeAutospacing="1" w:after="100" w:afterAutospacing="1" w:line="240" w:lineRule="auto"/>
        <w:rPr>
          <w:ins w:id="46" w:author="Unknown"/>
          <w:rFonts w:ascii="Times New Roman" w:eastAsia="Times New Roman" w:hAnsi="Times New Roman" w:cs="Times New Roman"/>
          <w:sz w:val="24"/>
          <w:szCs w:val="24"/>
        </w:rPr>
      </w:pPr>
      <w:ins w:id="47" w:author="Unknown">
        <w:r w:rsidRPr="00E04578">
          <w:rPr>
            <w:rFonts w:ascii="Times New Roman" w:eastAsia="Times New Roman" w:hAnsi="Times New Roman" w:cs="Times New Roman"/>
            <w:sz w:val="24"/>
            <w:szCs w:val="24"/>
          </w:rPr>
          <w:t>If you see the apache default web page, it means your installation is working fine.</w:t>
        </w:r>
      </w:ins>
    </w:p>
    <w:p w:rsidR="00E04578" w:rsidRPr="00E04578" w:rsidRDefault="00E04578" w:rsidP="00E04578">
      <w:pPr>
        <w:spacing w:after="0" w:line="240" w:lineRule="auto"/>
        <w:rPr>
          <w:ins w:id="48"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194550" cy="6235700"/>
            <wp:effectExtent l="19050" t="0" r="6350" b="0"/>
            <wp:docPr id="1" name="Picture 1" descr="Check Apache Web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Apache Web Page">
                      <a:hlinkClick r:id="rId6"/>
                    </pic:cNvPr>
                    <pic:cNvPicPr>
                      <a:picLocks noChangeAspect="1" noChangeArrowheads="1"/>
                    </pic:cNvPicPr>
                  </pic:nvPicPr>
                  <pic:blipFill>
                    <a:blip r:embed="rId7"/>
                    <a:srcRect/>
                    <a:stretch>
                      <a:fillRect/>
                    </a:stretch>
                  </pic:blipFill>
                  <pic:spPr bwMode="auto">
                    <a:xfrm>
                      <a:off x="0" y="0"/>
                      <a:ext cx="7194550" cy="6235700"/>
                    </a:xfrm>
                    <a:prstGeom prst="rect">
                      <a:avLst/>
                    </a:prstGeom>
                    <a:noFill/>
                    <a:ln w="9525">
                      <a:noFill/>
                      <a:miter lim="800000"/>
                      <a:headEnd/>
                      <a:tailEnd/>
                    </a:ln>
                  </pic:spPr>
                </pic:pic>
              </a:graphicData>
            </a:graphic>
          </wp:inline>
        </w:drawing>
      </w:r>
    </w:p>
    <w:p w:rsidR="00E04578" w:rsidRPr="00E04578" w:rsidRDefault="00E04578" w:rsidP="00E04578">
      <w:pPr>
        <w:spacing w:before="100" w:beforeAutospacing="1" w:after="100" w:afterAutospacing="1" w:line="240" w:lineRule="auto"/>
        <w:rPr>
          <w:ins w:id="49" w:author="Unknown"/>
          <w:rFonts w:ascii="Times New Roman" w:eastAsia="Times New Roman" w:hAnsi="Times New Roman" w:cs="Times New Roman"/>
          <w:sz w:val="24"/>
          <w:szCs w:val="24"/>
        </w:rPr>
      </w:pPr>
      <w:ins w:id="50" w:author="Unknown">
        <w:r w:rsidRPr="00E04578">
          <w:rPr>
            <w:rFonts w:ascii="Times New Roman" w:eastAsia="Times New Roman" w:hAnsi="Times New Roman" w:cs="Times New Roman"/>
            <w:sz w:val="24"/>
            <w:szCs w:val="24"/>
          </w:rPr>
          <w:t>Check Apache Web Page</w:t>
        </w:r>
      </w:ins>
    </w:p>
    <w:p w:rsidR="00E04578" w:rsidRPr="00E04578" w:rsidRDefault="00E04578" w:rsidP="00E04578">
      <w:pPr>
        <w:spacing w:before="100" w:beforeAutospacing="1" w:after="100" w:afterAutospacing="1" w:line="240" w:lineRule="auto"/>
        <w:outlineLvl w:val="2"/>
        <w:rPr>
          <w:ins w:id="51" w:author="Unknown"/>
          <w:rFonts w:ascii="Times New Roman" w:eastAsia="Times New Roman" w:hAnsi="Times New Roman" w:cs="Times New Roman"/>
          <w:b/>
          <w:bCs/>
          <w:sz w:val="27"/>
          <w:szCs w:val="27"/>
        </w:rPr>
      </w:pPr>
      <w:ins w:id="52" w:author="Unknown">
        <w:r w:rsidRPr="00E04578">
          <w:rPr>
            <w:rFonts w:ascii="Times New Roman" w:eastAsia="Times New Roman" w:hAnsi="Times New Roman" w:cs="Times New Roman"/>
            <w:b/>
            <w:bCs/>
            <w:sz w:val="27"/>
            <w:szCs w:val="27"/>
          </w:rPr>
          <w:t xml:space="preserve">Step 2: Install </w:t>
        </w:r>
        <w:proofErr w:type="spellStart"/>
        <w:r w:rsidRPr="00E04578">
          <w:rPr>
            <w:rFonts w:ascii="Times New Roman" w:eastAsia="Times New Roman" w:hAnsi="Times New Roman" w:cs="Times New Roman"/>
            <w:b/>
            <w:bCs/>
            <w:sz w:val="27"/>
            <w:szCs w:val="27"/>
          </w:rPr>
          <w:t>MariaDB</w:t>
        </w:r>
        <w:proofErr w:type="spellEnd"/>
        <w:r w:rsidRPr="00E04578">
          <w:rPr>
            <w:rFonts w:ascii="Times New Roman" w:eastAsia="Times New Roman" w:hAnsi="Times New Roman" w:cs="Times New Roman"/>
            <w:b/>
            <w:bCs/>
            <w:sz w:val="27"/>
            <w:szCs w:val="27"/>
          </w:rPr>
          <w:t xml:space="preserve"> on </w:t>
        </w:r>
        <w:proofErr w:type="spellStart"/>
        <w:r w:rsidRPr="00E04578">
          <w:rPr>
            <w:rFonts w:ascii="Times New Roman" w:eastAsia="Times New Roman" w:hAnsi="Times New Roman" w:cs="Times New Roman"/>
            <w:b/>
            <w:bCs/>
            <w:sz w:val="27"/>
            <w:szCs w:val="27"/>
          </w:rPr>
          <w:t>Ubuntu</w:t>
        </w:r>
        <w:proofErr w:type="spellEnd"/>
        <w:r w:rsidRPr="00E04578">
          <w:rPr>
            <w:rFonts w:ascii="Times New Roman" w:eastAsia="Times New Roman" w:hAnsi="Times New Roman" w:cs="Times New Roman"/>
            <w:b/>
            <w:bCs/>
            <w:sz w:val="27"/>
            <w:szCs w:val="27"/>
          </w:rPr>
          <w:t xml:space="preserve"> 18.04</w:t>
        </w:r>
      </w:ins>
    </w:p>
    <w:p w:rsidR="00E04578" w:rsidRPr="00E04578" w:rsidRDefault="00E04578" w:rsidP="00E04578">
      <w:pPr>
        <w:spacing w:before="100" w:beforeAutospacing="1" w:after="100" w:afterAutospacing="1" w:line="240" w:lineRule="auto"/>
        <w:rPr>
          <w:ins w:id="53" w:author="Unknown"/>
          <w:rFonts w:ascii="Times New Roman" w:eastAsia="Times New Roman" w:hAnsi="Times New Roman" w:cs="Times New Roman"/>
          <w:sz w:val="24"/>
          <w:szCs w:val="24"/>
        </w:rPr>
      </w:pPr>
      <w:ins w:id="54" w:author="Unknown">
        <w:r w:rsidRPr="00E04578">
          <w:rPr>
            <w:rFonts w:ascii="Times New Roman" w:eastAsia="Times New Roman" w:hAnsi="Times New Roman" w:cs="Times New Roman"/>
            <w:b/>
            <w:bCs/>
            <w:sz w:val="24"/>
            <w:szCs w:val="24"/>
          </w:rPr>
          <w:t>5.</w:t>
        </w:r>
        <w:r w:rsidRPr="00E04578">
          <w:rPr>
            <w:rFonts w:ascii="Times New Roman" w:eastAsia="Times New Roman" w:hAnsi="Times New Roman" w:cs="Times New Roman"/>
            <w:sz w:val="24"/>
            <w:szCs w:val="24"/>
          </w:rPr>
          <w:t xml:space="preserve"> Now install </w:t>
        </w:r>
        <w:proofErr w:type="spellStart"/>
        <w:r w:rsidRPr="00E04578">
          <w:rPr>
            <w:rFonts w:ascii="Times New Roman" w:eastAsia="Times New Roman" w:hAnsi="Times New Roman" w:cs="Times New Roman"/>
            <w:b/>
            <w:bCs/>
            <w:sz w:val="24"/>
            <w:szCs w:val="24"/>
          </w:rPr>
          <w:t>MariaDB</w:t>
        </w:r>
        <w:proofErr w:type="spellEnd"/>
        <w:r w:rsidRPr="00E04578">
          <w:rPr>
            <w:rFonts w:ascii="Times New Roman" w:eastAsia="Times New Roman" w:hAnsi="Times New Roman" w:cs="Times New Roman"/>
            <w:sz w:val="24"/>
            <w:szCs w:val="24"/>
          </w:rPr>
          <w:t xml:space="preserve">, is a free, open source database management system forked from </w:t>
        </w:r>
        <w:proofErr w:type="spellStart"/>
        <w:r w:rsidRPr="00E04578">
          <w:rPr>
            <w:rFonts w:ascii="Times New Roman" w:eastAsia="Times New Roman" w:hAnsi="Times New Roman" w:cs="Times New Roman"/>
            <w:b/>
            <w:bCs/>
            <w:sz w:val="24"/>
            <w:szCs w:val="24"/>
          </w:rPr>
          <w:t>MySQL</w:t>
        </w:r>
        <w:proofErr w:type="spellEnd"/>
        <w:r w:rsidRPr="00E04578">
          <w:rPr>
            <w:rFonts w:ascii="Times New Roman" w:eastAsia="Times New Roman" w:hAnsi="Times New Roman" w:cs="Times New Roman"/>
            <w:sz w:val="24"/>
            <w:szCs w:val="24"/>
          </w:rPr>
          <w:t xml:space="preserve"> and it is a community developed project being led by the original developers of </w:t>
        </w:r>
        <w:proofErr w:type="spellStart"/>
        <w:r w:rsidRPr="00E04578">
          <w:rPr>
            <w:rFonts w:ascii="Times New Roman" w:eastAsia="Times New Roman" w:hAnsi="Times New Roman" w:cs="Times New Roman"/>
            <w:b/>
            <w:bCs/>
            <w:sz w:val="24"/>
            <w:szCs w:val="24"/>
          </w:rPr>
          <w:t>MySQL</w:t>
        </w:r>
        <w:proofErr w:type="spellEnd"/>
        <w:r w:rsidRPr="00E04578">
          <w:rPr>
            <w:rFonts w:ascii="Times New Roman" w:eastAsia="Times New Roman" w:hAnsi="Times New Roman" w:cs="Times New Roman"/>
            <w:sz w:val="24"/>
            <w:szCs w:val="24"/>
          </w:rPr>
          <w:t>.</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 w:author="Unknown"/>
          <w:rFonts w:ascii="Courier New" w:eastAsia="Times New Roman" w:hAnsi="Courier New" w:cs="Courier New"/>
          <w:sz w:val="20"/>
          <w:szCs w:val="20"/>
        </w:rPr>
      </w:pPr>
      <w:ins w:id="56" w:author="Unknown">
        <w:r w:rsidRPr="00E04578">
          <w:rPr>
            <w:rFonts w:ascii="Courier New" w:eastAsia="Times New Roman" w:hAnsi="Courier New" w:cs="Courier New"/>
            <w:sz w:val="20"/>
            <w:szCs w:val="20"/>
          </w:rPr>
          <w:t xml:space="preserve">$ </w:t>
        </w:r>
        <w:proofErr w:type="spellStart"/>
        <w:proofErr w:type="gramStart"/>
        <w:r w:rsidRPr="00E04578">
          <w:rPr>
            <w:rFonts w:ascii="Courier New" w:eastAsia="Times New Roman" w:hAnsi="Courier New" w:cs="Courier New"/>
            <w:sz w:val="20"/>
            <w:szCs w:val="20"/>
          </w:rPr>
          <w:t>sudo</w:t>
        </w:r>
        <w:proofErr w:type="spellEnd"/>
        <w:proofErr w:type="gramEnd"/>
        <w:r w:rsidRPr="00E04578">
          <w:rPr>
            <w:rFonts w:ascii="Courier New" w:eastAsia="Times New Roman" w:hAnsi="Courier New" w:cs="Courier New"/>
            <w:sz w:val="20"/>
            <w:szCs w:val="20"/>
          </w:rPr>
          <w:t xml:space="preserve"> apt install </w:t>
        </w:r>
        <w:proofErr w:type="spellStart"/>
        <w:r w:rsidRPr="00E04578">
          <w:rPr>
            <w:rFonts w:ascii="Courier New" w:eastAsia="Times New Roman" w:hAnsi="Courier New" w:cs="Courier New"/>
            <w:sz w:val="20"/>
            <w:szCs w:val="20"/>
          </w:rPr>
          <w:t>mariadb</w:t>
        </w:r>
        <w:proofErr w:type="spellEnd"/>
        <w:r w:rsidRPr="00E04578">
          <w:rPr>
            <w:rFonts w:ascii="Courier New" w:eastAsia="Times New Roman" w:hAnsi="Courier New" w:cs="Courier New"/>
            <w:sz w:val="20"/>
            <w:szCs w:val="20"/>
          </w:rPr>
          <w:t xml:space="preserve">-server </w:t>
        </w:r>
        <w:proofErr w:type="spellStart"/>
        <w:r w:rsidRPr="00E04578">
          <w:rPr>
            <w:rFonts w:ascii="Courier New" w:eastAsia="Times New Roman" w:hAnsi="Courier New" w:cs="Courier New"/>
            <w:sz w:val="20"/>
            <w:szCs w:val="20"/>
          </w:rPr>
          <w:t>mariadb</w:t>
        </w:r>
        <w:proofErr w:type="spellEnd"/>
        <w:r w:rsidRPr="00E04578">
          <w:rPr>
            <w:rFonts w:ascii="Courier New" w:eastAsia="Times New Roman" w:hAnsi="Courier New" w:cs="Courier New"/>
            <w:sz w:val="20"/>
            <w:szCs w:val="20"/>
          </w:rPr>
          <w:t>-client</w:t>
        </w:r>
      </w:ins>
    </w:p>
    <w:p w:rsidR="00E04578" w:rsidRPr="00E04578" w:rsidRDefault="00E04578" w:rsidP="00E04578">
      <w:pPr>
        <w:spacing w:before="100" w:beforeAutospacing="1" w:after="100" w:afterAutospacing="1" w:line="240" w:lineRule="auto"/>
        <w:rPr>
          <w:ins w:id="57" w:author="Unknown"/>
          <w:rFonts w:ascii="Times New Roman" w:eastAsia="Times New Roman" w:hAnsi="Times New Roman" w:cs="Times New Roman"/>
          <w:sz w:val="24"/>
          <w:szCs w:val="24"/>
        </w:rPr>
      </w:pPr>
      <w:ins w:id="58" w:author="Unknown">
        <w:r w:rsidRPr="00E04578">
          <w:rPr>
            <w:rFonts w:ascii="Times New Roman" w:eastAsia="Times New Roman" w:hAnsi="Times New Roman" w:cs="Times New Roman"/>
            <w:b/>
            <w:bCs/>
            <w:sz w:val="24"/>
            <w:szCs w:val="24"/>
          </w:rPr>
          <w:t>6.</w:t>
        </w:r>
        <w:r w:rsidRPr="00E04578">
          <w:rPr>
            <w:rFonts w:ascii="Times New Roman" w:eastAsia="Times New Roman" w:hAnsi="Times New Roman" w:cs="Times New Roman"/>
            <w:sz w:val="24"/>
            <w:szCs w:val="24"/>
          </w:rPr>
          <w:t xml:space="preserve"> The </w:t>
        </w:r>
        <w:proofErr w:type="spellStart"/>
        <w:r w:rsidRPr="00E04578">
          <w:rPr>
            <w:rFonts w:ascii="Times New Roman" w:eastAsia="Times New Roman" w:hAnsi="Times New Roman" w:cs="Times New Roman"/>
            <w:b/>
            <w:bCs/>
            <w:sz w:val="24"/>
            <w:szCs w:val="24"/>
          </w:rPr>
          <w:t>MariaDB</w:t>
        </w:r>
        <w:proofErr w:type="spellEnd"/>
        <w:r w:rsidRPr="00E04578">
          <w:rPr>
            <w:rFonts w:ascii="Times New Roman" w:eastAsia="Times New Roman" w:hAnsi="Times New Roman" w:cs="Times New Roman"/>
            <w:sz w:val="24"/>
            <w:szCs w:val="24"/>
          </w:rPr>
          <w:t xml:space="preserve"> services should start automatically after </w:t>
        </w:r>
        <w:proofErr w:type="gramStart"/>
        <w:r w:rsidRPr="00E04578">
          <w:rPr>
            <w:rFonts w:ascii="Times New Roman" w:eastAsia="Times New Roman" w:hAnsi="Times New Roman" w:cs="Times New Roman"/>
            <w:sz w:val="24"/>
            <w:szCs w:val="24"/>
          </w:rPr>
          <w:t>installation,</w:t>
        </w:r>
        <w:proofErr w:type="gramEnd"/>
        <w:r w:rsidRPr="00E04578">
          <w:rPr>
            <w:rFonts w:ascii="Times New Roman" w:eastAsia="Times New Roman" w:hAnsi="Times New Roman" w:cs="Times New Roman"/>
            <w:sz w:val="24"/>
            <w:szCs w:val="24"/>
          </w:rPr>
          <w:t xml:space="preserve"> check its status to ensure that it is up and running.</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 w:author="Unknown"/>
          <w:rFonts w:ascii="Courier New" w:eastAsia="Times New Roman" w:hAnsi="Courier New" w:cs="Courier New"/>
          <w:sz w:val="20"/>
          <w:szCs w:val="20"/>
        </w:rPr>
      </w:pPr>
      <w:ins w:id="60" w:author="Unknown">
        <w:r w:rsidRPr="00E04578">
          <w:rPr>
            <w:rFonts w:ascii="Courier New" w:eastAsia="Times New Roman" w:hAnsi="Courier New" w:cs="Courier New"/>
            <w:sz w:val="20"/>
            <w:szCs w:val="20"/>
          </w:rPr>
          <w:t xml:space="preserve">$ </w:t>
        </w:r>
        <w:proofErr w:type="spellStart"/>
        <w:proofErr w:type="gramStart"/>
        <w:r w:rsidRPr="00E04578">
          <w:rPr>
            <w:rFonts w:ascii="Courier New" w:eastAsia="Times New Roman" w:hAnsi="Courier New" w:cs="Courier New"/>
            <w:sz w:val="20"/>
            <w:szCs w:val="20"/>
          </w:rPr>
          <w:t>sudo</w:t>
        </w:r>
        <w:proofErr w:type="spellEnd"/>
        <w:proofErr w:type="gramEnd"/>
        <w:r w:rsidRPr="00E04578">
          <w:rPr>
            <w:rFonts w:ascii="Courier New" w:eastAsia="Times New Roman" w:hAnsi="Courier New" w:cs="Courier New"/>
            <w:sz w:val="20"/>
            <w:szCs w:val="20"/>
          </w:rPr>
          <w:t xml:space="preserve"> </w:t>
        </w:r>
        <w:proofErr w:type="spellStart"/>
        <w:r w:rsidRPr="00E04578">
          <w:rPr>
            <w:rFonts w:ascii="Courier New" w:eastAsia="Times New Roman" w:hAnsi="Courier New" w:cs="Courier New"/>
            <w:sz w:val="20"/>
            <w:szCs w:val="20"/>
          </w:rPr>
          <w:t>systemctl</w:t>
        </w:r>
        <w:proofErr w:type="spellEnd"/>
        <w:r w:rsidRPr="00E04578">
          <w:rPr>
            <w:rFonts w:ascii="Courier New" w:eastAsia="Times New Roman" w:hAnsi="Courier New" w:cs="Courier New"/>
            <w:sz w:val="20"/>
            <w:szCs w:val="20"/>
          </w:rPr>
          <w:t xml:space="preserve"> status </w:t>
        </w:r>
        <w:proofErr w:type="spellStart"/>
        <w:r w:rsidRPr="00E04578">
          <w:rPr>
            <w:rFonts w:ascii="Courier New" w:eastAsia="Times New Roman" w:hAnsi="Courier New" w:cs="Courier New"/>
            <w:sz w:val="20"/>
            <w:szCs w:val="20"/>
          </w:rPr>
          <w:t>mysql</w:t>
        </w:r>
        <w:proofErr w:type="spellEnd"/>
      </w:ins>
    </w:p>
    <w:p w:rsidR="00E04578" w:rsidRPr="00E04578" w:rsidRDefault="00E04578" w:rsidP="00E04578">
      <w:pPr>
        <w:spacing w:before="100" w:beforeAutospacing="1" w:after="100" w:afterAutospacing="1" w:line="240" w:lineRule="auto"/>
        <w:rPr>
          <w:ins w:id="61" w:author="Unknown"/>
          <w:rFonts w:ascii="Times New Roman" w:eastAsia="Times New Roman" w:hAnsi="Times New Roman" w:cs="Times New Roman"/>
          <w:sz w:val="24"/>
          <w:szCs w:val="24"/>
        </w:rPr>
      </w:pPr>
      <w:ins w:id="62" w:author="Unknown">
        <w:r w:rsidRPr="00E04578">
          <w:rPr>
            <w:rFonts w:ascii="Times New Roman" w:eastAsia="Times New Roman" w:hAnsi="Times New Roman" w:cs="Times New Roman"/>
            <w:b/>
            <w:bCs/>
            <w:sz w:val="24"/>
            <w:szCs w:val="24"/>
          </w:rPr>
          <w:t>7.</w:t>
        </w:r>
        <w:r w:rsidRPr="00E04578">
          <w:rPr>
            <w:rFonts w:ascii="Times New Roman" w:eastAsia="Times New Roman" w:hAnsi="Times New Roman" w:cs="Times New Roman"/>
            <w:sz w:val="24"/>
            <w:szCs w:val="24"/>
          </w:rPr>
          <w:t xml:space="preserve"> The </w:t>
        </w:r>
        <w:proofErr w:type="spellStart"/>
        <w:r w:rsidRPr="00E04578">
          <w:rPr>
            <w:rFonts w:ascii="Times New Roman" w:eastAsia="Times New Roman" w:hAnsi="Times New Roman" w:cs="Times New Roman"/>
            <w:b/>
            <w:bCs/>
            <w:sz w:val="24"/>
            <w:szCs w:val="24"/>
          </w:rPr>
          <w:t>MariaDB</w:t>
        </w:r>
        <w:proofErr w:type="spellEnd"/>
        <w:r w:rsidRPr="00E04578">
          <w:rPr>
            <w:rFonts w:ascii="Times New Roman" w:eastAsia="Times New Roman" w:hAnsi="Times New Roman" w:cs="Times New Roman"/>
            <w:sz w:val="24"/>
            <w:szCs w:val="24"/>
          </w:rPr>
          <w:t xml:space="preserve"> installation is not secure by </w:t>
        </w:r>
        <w:proofErr w:type="gramStart"/>
        <w:r w:rsidRPr="00E04578">
          <w:rPr>
            <w:rFonts w:ascii="Times New Roman" w:eastAsia="Times New Roman" w:hAnsi="Times New Roman" w:cs="Times New Roman"/>
            <w:sz w:val="24"/>
            <w:szCs w:val="24"/>
          </w:rPr>
          <w:t>default,</w:t>
        </w:r>
        <w:proofErr w:type="gramEnd"/>
        <w:r w:rsidRPr="00E04578">
          <w:rPr>
            <w:rFonts w:ascii="Times New Roman" w:eastAsia="Times New Roman" w:hAnsi="Times New Roman" w:cs="Times New Roman"/>
            <w:sz w:val="24"/>
            <w:szCs w:val="24"/>
          </w:rPr>
          <w:t xml:space="preserve"> you need to execute a security script that comes with the package. You will be asked to set a </w:t>
        </w:r>
        <w:r w:rsidRPr="00E04578">
          <w:rPr>
            <w:rFonts w:ascii="Times New Roman" w:eastAsia="Times New Roman" w:hAnsi="Times New Roman" w:cs="Times New Roman"/>
            <w:b/>
            <w:bCs/>
            <w:sz w:val="24"/>
            <w:szCs w:val="24"/>
          </w:rPr>
          <w:t>root password</w:t>
        </w:r>
        <w:r w:rsidRPr="00E04578">
          <w:rPr>
            <w:rFonts w:ascii="Times New Roman" w:eastAsia="Times New Roman" w:hAnsi="Times New Roman" w:cs="Times New Roman"/>
            <w:sz w:val="24"/>
            <w:szCs w:val="24"/>
          </w:rPr>
          <w:t xml:space="preserve"> to ensure that nobody can log into the </w:t>
        </w:r>
        <w:proofErr w:type="spellStart"/>
        <w:r w:rsidRPr="00E04578">
          <w:rPr>
            <w:rFonts w:ascii="Times New Roman" w:eastAsia="Times New Roman" w:hAnsi="Times New Roman" w:cs="Times New Roman"/>
            <w:sz w:val="24"/>
            <w:szCs w:val="24"/>
          </w:rPr>
          <w:t>MariaDB</w:t>
        </w:r>
        <w:proofErr w:type="spellEnd"/>
        <w:r w:rsidRPr="00E04578">
          <w:rPr>
            <w:rFonts w:ascii="Times New Roman" w:eastAsia="Times New Roman" w:hAnsi="Times New Roman" w:cs="Times New Roman"/>
            <w:sz w:val="24"/>
            <w:szCs w:val="24"/>
          </w:rPr>
          <w:t>.</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 w:author="Unknown"/>
          <w:rFonts w:ascii="Courier New" w:eastAsia="Times New Roman" w:hAnsi="Courier New" w:cs="Courier New"/>
          <w:sz w:val="20"/>
          <w:szCs w:val="20"/>
        </w:rPr>
      </w:pPr>
      <w:ins w:id="64" w:author="Unknown">
        <w:r w:rsidRPr="00E04578">
          <w:rPr>
            <w:rFonts w:ascii="Courier New" w:eastAsia="Times New Roman" w:hAnsi="Courier New" w:cs="Courier New"/>
            <w:sz w:val="20"/>
            <w:szCs w:val="20"/>
          </w:rPr>
          <w:t xml:space="preserve">$ </w:t>
        </w:r>
        <w:proofErr w:type="spellStart"/>
        <w:proofErr w:type="gramStart"/>
        <w:r w:rsidRPr="00E04578">
          <w:rPr>
            <w:rFonts w:ascii="Courier New" w:eastAsia="Times New Roman" w:hAnsi="Courier New" w:cs="Courier New"/>
            <w:sz w:val="20"/>
            <w:szCs w:val="20"/>
          </w:rPr>
          <w:t>sudo</w:t>
        </w:r>
        <w:proofErr w:type="spellEnd"/>
        <w:proofErr w:type="gramEnd"/>
        <w:r w:rsidRPr="00E04578">
          <w:rPr>
            <w:rFonts w:ascii="Courier New" w:eastAsia="Times New Roman" w:hAnsi="Courier New" w:cs="Courier New"/>
            <w:sz w:val="20"/>
            <w:szCs w:val="20"/>
          </w:rPr>
          <w:t xml:space="preserve"> </w:t>
        </w:r>
        <w:proofErr w:type="spellStart"/>
        <w:r w:rsidRPr="00E04578">
          <w:rPr>
            <w:rFonts w:ascii="Courier New" w:eastAsia="Times New Roman" w:hAnsi="Courier New" w:cs="Courier New"/>
            <w:sz w:val="20"/>
            <w:szCs w:val="20"/>
          </w:rPr>
          <w:t>mysql_secure_installation</w:t>
        </w:r>
        <w:proofErr w:type="spellEnd"/>
      </w:ins>
    </w:p>
    <w:p w:rsidR="00E04578" w:rsidRPr="00E04578" w:rsidRDefault="00E04578" w:rsidP="00E04578">
      <w:pPr>
        <w:spacing w:before="100" w:beforeAutospacing="1" w:after="100" w:afterAutospacing="1" w:line="240" w:lineRule="auto"/>
        <w:rPr>
          <w:ins w:id="65" w:author="Unknown"/>
          <w:rFonts w:ascii="Times New Roman" w:eastAsia="Times New Roman" w:hAnsi="Times New Roman" w:cs="Times New Roman"/>
          <w:sz w:val="24"/>
          <w:szCs w:val="24"/>
        </w:rPr>
      </w:pPr>
      <w:ins w:id="66" w:author="Unknown">
        <w:r w:rsidRPr="00E04578">
          <w:rPr>
            <w:rFonts w:ascii="Times New Roman" w:eastAsia="Times New Roman" w:hAnsi="Times New Roman" w:cs="Times New Roman"/>
            <w:sz w:val="24"/>
            <w:szCs w:val="24"/>
          </w:rPr>
          <w:t>Once you execute the script, it will ask you to enter current password for root (</w:t>
        </w:r>
        <w:r w:rsidRPr="00E04578">
          <w:rPr>
            <w:rFonts w:ascii="Times New Roman" w:eastAsia="Times New Roman" w:hAnsi="Times New Roman" w:cs="Times New Roman"/>
            <w:b/>
            <w:bCs/>
            <w:sz w:val="24"/>
            <w:szCs w:val="24"/>
          </w:rPr>
          <w:t>enter for none</w:t>
        </w:r>
        <w:r w:rsidRPr="00E04578">
          <w:rPr>
            <w:rFonts w:ascii="Times New Roman" w:eastAsia="Times New Roman" w:hAnsi="Times New Roman" w:cs="Times New Roman"/>
            <w:sz w:val="24"/>
            <w:szCs w:val="24"/>
          </w:rPr>
          <w:t>):</w:t>
        </w:r>
      </w:ins>
    </w:p>
    <w:p w:rsidR="00E04578" w:rsidRPr="00E04578" w:rsidRDefault="00E04578" w:rsidP="00E04578">
      <w:pPr>
        <w:spacing w:before="100" w:beforeAutospacing="1" w:after="100" w:afterAutospacing="1" w:line="240" w:lineRule="auto"/>
        <w:rPr>
          <w:ins w:id="67" w:author="Unknown"/>
          <w:rFonts w:ascii="Times New Roman" w:eastAsia="Times New Roman" w:hAnsi="Times New Roman" w:cs="Times New Roman"/>
          <w:sz w:val="24"/>
          <w:szCs w:val="24"/>
        </w:rPr>
      </w:pPr>
      <w:ins w:id="68" w:author="Unknown">
        <w:r w:rsidRPr="00E04578">
          <w:rPr>
            <w:rFonts w:ascii="Times New Roman" w:eastAsia="Times New Roman" w:hAnsi="Times New Roman" w:cs="Times New Roman"/>
            <w:sz w:val="24"/>
            <w:szCs w:val="24"/>
          </w:rPr>
          <w:t xml:space="preserve">Then enter </w:t>
        </w:r>
        <w:r w:rsidRPr="00E04578">
          <w:rPr>
            <w:rFonts w:ascii="Courier New" w:eastAsia="Times New Roman" w:hAnsi="Courier New" w:cs="Courier New"/>
            <w:sz w:val="20"/>
          </w:rPr>
          <w:t>yes/y</w:t>
        </w:r>
        <w:r w:rsidRPr="00E04578">
          <w:rPr>
            <w:rFonts w:ascii="Times New Roman" w:eastAsia="Times New Roman" w:hAnsi="Times New Roman" w:cs="Times New Roman"/>
            <w:sz w:val="24"/>
            <w:szCs w:val="24"/>
          </w:rPr>
          <w:t xml:space="preserve"> to the following security questions:</w:t>
        </w:r>
      </w:ins>
    </w:p>
    <w:p w:rsidR="00E04578" w:rsidRPr="00E04578" w:rsidRDefault="00E04578" w:rsidP="00E04578">
      <w:pPr>
        <w:numPr>
          <w:ilvl w:val="0"/>
          <w:numId w:val="2"/>
        </w:numPr>
        <w:spacing w:before="100" w:beforeAutospacing="1" w:after="100" w:afterAutospacing="1" w:line="240" w:lineRule="auto"/>
        <w:rPr>
          <w:ins w:id="69" w:author="Unknown"/>
          <w:rFonts w:ascii="Times New Roman" w:eastAsia="Times New Roman" w:hAnsi="Times New Roman" w:cs="Times New Roman"/>
          <w:sz w:val="24"/>
          <w:szCs w:val="24"/>
        </w:rPr>
      </w:pPr>
      <w:ins w:id="70" w:author="Unknown">
        <w:r w:rsidRPr="00E04578">
          <w:rPr>
            <w:rFonts w:ascii="Times New Roman" w:eastAsia="Times New Roman" w:hAnsi="Times New Roman" w:cs="Times New Roman"/>
            <w:sz w:val="24"/>
            <w:szCs w:val="24"/>
          </w:rPr>
          <w:t xml:space="preserve">Set root password? [Y/n]: </w:t>
        </w:r>
        <w:r w:rsidRPr="00E04578">
          <w:rPr>
            <w:rFonts w:ascii="Courier New" w:eastAsia="Times New Roman" w:hAnsi="Courier New" w:cs="Courier New"/>
            <w:sz w:val="20"/>
          </w:rPr>
          <w:t>y</w:t>
        </w:r>
      </w:ins>
    </w:p>
    <w:p w:rsidR="00E04578" w:rsidRPr="00E04578" w:rsidRDefault="00E04578" w:rsidP="00E04578">
      <w:pPr>
        <w:numPr>
          <w:ilvl w:val="0"/>
          <w:numId w:val="2"/>
        </w:numPr>
        <w:spacing w:before="100" w:beforeAutospacing="1" w:after="100" w:afterAutospacing="1" w:line="240" w:lineRule="auto"/>
        <w:rPr>
          <w:ins w:id="71" w:author="Unknown"/>
          <w:rFonts w:ascii="Times New Roman" w:eastAsia="Times New Roman" w:hAnsi="Times New Roman" w:cs="Times New Roman"/>
          <w:sz w:val="24"/>
          <w:szCs w:val="24"/>
        </w:rPr>
      </w:pPr>
      <w:ins w:id="72" w:author="Unknown">
        <w:r w:rsidRPr="00E04578">
          <w:rPr>
            <w:rFonts w:ascii="Times New Roman" w:eastAsia="Times New Roman" w:hAnsi="Times New Roman" w:cs="Times New Roman"/>
            <w:sz w:val="24"/>
            <w:szCs w:val="24"/>
          </w:rPr>
          <w:t xml:space="preserve">Remove anonymous users? (Press </w:t>
        </w:r>
        <w:proofErr w:type="spellStart"/>
        <w:r w:rsidRPr="00E04578">
          <w:rPr>
            <w:rFonts w:ascii="Times New Roman" w:eastAsia="Times New Roman" w:hAnsi="Times New Roman" w:cs="Times New Roman"/>
            <w:sz w:val="24"/>
            <w:szCs w:val="24"/>
          </w:rPr>
          <w:t>y|Y</w:t>
        </w:r>
        <w:proofErr w:type="spellEnd"/>
        <w:r w:rsidRPr="00E04578">
          <w:rPr>
            <w:rFonts w:ascii="Times New Roman" w:eastAsia="Times New Roman" w:hAnsi="Times New Roman" w:cs="Times New Roman"/>
            <w:sz w:val="24"/>
            <w:szCs w:val="24"/>
          </w:rPr>
          <w:t xml:space="preserve"> for Yes, any other key for No) : </w:t>
        </w:r>
        <w:r w:rsidRPr="00E04578">
          <w:rPr>
            <w:rFonts w:ascii="Courier New" w:eastAsia="Times New Roman" w:hAnsi="Courier New" w:cs="Courier New"/>
            <w:sz w:val="20"/>
          </w:rPr>
          <w:t>y</w:t>
        </w:r>
      </w:ins>
    </w:p>
    <w:p w:rsidR="00E04578" w:rsidRPr="00E04578" w:rsidRDefault="00E04578" w:rsidP="00E04578">
      <w:pPr>
        <w:numPr>
          <w:ilvl w:val="0"/>
          <w:numId w:val="2"/>
        </w:numPr>
        <w:spacing w:before="100" w:beforeAutospacing="1" w:after="100" w:afterAutospacing="1" w:line="240" w:lineRule="auto"/>
        <w:rPr>
          <w:ins w:id="73" w:author="Unknown"/>
          <w:rFonts w:ascii="Times New Roman" w:eastAsia="Times New Roman" w:hAnsi="Times New Roman" w:cs="Times New Roman"/>
          <w:sz w:val="24"/>
          <w:szCs w:val="24"/>
        </w:rPr>
      </w:pPr>
      <w:ins w:id="74" w:author="Unknown">
        <w:r w:rsidRPr="00E04578">
          <w:rPr>
            <w:rFonts w:ascii="Times New Roman" w:eastAsia="Times New Roman" w:hAnsi="Times New Roman" w:cs="Times New Roman"/>
            <w:sz w:val="24"/>
            <w:szCs w:val="24"/>
          </w:rPr>
          <w:t xml:space="preserve">Disallow root login remotely? (Press </w:t>
        </w:r>
        <w:proofErr w:type="spellStart"/>
        <w:r w:rsidRPr="00E04578">
          <w:rPr>
            <w:rFonts w:ascii="Times New Roman" w:eastAsia="Times New Roman" w:hAnsi="Times New Roman" w:cs="Times New Roman"/>
            <w:sz w:val="24"/>
            <w:szCs w:val="24"/>
          </w:rPr>
          <w:t>y|Y</w:t>
        </w:r>
        <w:proofErr w:type="spellEnd"/>
        <w:r w:rsidRPr="00E04578">
          <w:rPr>
            <w:rFonts w:ascii="Times New Roman" w:eastAsia="Times New Roman" w:hAnsi="Times New Roman" w:cs="Times New Roman"/>
            <w:sz w:val="24"/>
            <w:szCs w:val="24"/>
          </w:rPr>
          <w:t xml:space="preserve"> for Yes, any other key for No) : </w:t>
        </w:r>
        <w:r w:rsidRPr="00E04578">
          <w:rPr>
            <w:rFonts w:ascii="Courier New" w:eastAsia="Times New Roman" w:hAnsi="Courier New" w:cs="Courier New"/>
            <w:sz w:val="20"/>
          </w:rPr>
          <w:t>y</w:t>
        </w:r>
      </w:ins>
    </w:p>
    <w:p w:rsidR="00E04578" w:rsidRPr="00E04578" w:rsidRDefault="00E04578" w:rsidP="00E04578">
      <w:pPr>
        <w:numPr>
          <w:ilvl w:val="0"/>
          <w:numId w:val="2"/>
        </w:numPr>
        <w:spacing w:before="100" w:beforeAutospacing="1" w:after="100" w:afterAutospacing="1" w:line="240" w:lineRule="auto"/>
        <w:rPr>
          <w:ins w:id="75" w:author="Unknown"/>
          <w:rFonts w:ascii="Times New Roman" w:eastAsia="Times New Roman" w:hAnsi="Times New Roman" w:cs="Times New Roman"/>
          <w:sz w:val="24"/>
          <w:szCs w:val="24"/>
        </w:rPr>
      </w:pPr>
      <w:ins w:id="76" w:author="Unknown">
        <w:r w:rsidRPr="00E04578">
          <w:rPr>
            <w:rFonts w:ascii="Times New Roman" w:eastAsia="Times New Roman" w:hAnsi="Times New Roman" w:cs="Times New Roman"/>
            <w:sz w:val="24"/>
            <w:szCs w:val="24"/>
          </w:rPr>
          <w:t xml:space="preserve">Remove test database and access to it? (Press </w:t>
        </w:r>
        <w:proofErr w:type="spellStart"/>
        <w:r w:rsidRPr="00E04578">
          <w:rPr>
            <w:rFonts w:ascii="Times New Roman" w:eastAsia="Times New Roman" w:hAnsi="Times New Roman" w:cs="Times New Roman"/>
            <w:sz w:val="24"/>
            <w:szCs w:val="24"/>
          </w:rPr>
          <w:t>y|Y</w:t>
        </w:r>
        <w:proofErr w:type="spellEnd"/>
        <w:r w:rsidRPr="00E04578">
          <w:rPr>
            <w:rFonts w:ascii="Times New Roman" w:eastAsia="Times New Roman" w:hAnsi="Times New Roman" w:cs="Times New Roman"/>
            <w:sz w:val="24"/>
            <w:szCs w:val="24"/>
          </w:rPr>
          <w:t xml:space="preserve"> for Yes, any other key for No) : </w:t>
        </w:r>
        <w:r w:rsidRPr="00E04578">
          <w:rPr>
            <w:rFonts w:ascii="Courier New" w:eastAsia="Times New Roman" w:hAnsi="Courier New" w:cs="Courier New"/>
            <w:sz w:val="20"/>
          </w:rPr>
          <w:t>y</w:t>
        </w:r>
      </w:ins>
    </w:p>
    <w:p w:rsidR="00E04578" w:rsidRPr="00E04578" w:rsidRDefault="00E04578" w:rsidP="00E04578">
      <w:pPr>
        <w:numPr>
          <w:ilvl w:val="0"/>
          <w:numId w:val="2"/>
        </w:numPr>
        <w:spacing w:before="100" w:beforeAutospacing="1" w:after="100" w:afterAutospacing="1" w:line="240" w:lineRule="auto"/>
        <w:rPr>
          <w:ins w:id="77" w:author="Unknown"/>
          <w:rFonts w:ascii="Times New Roman" w:eastAsia="Times New Roman" w:hAnsi="Times New Roman" w:cs="Times New Roman"/>
          <w:sz w:val="24"/>
          <w:szCs w:val="24"/>
        </w:rPr>
      </w:pPr>
      <w:ins w:id="78" w:author="Unknown">
        <w:r w:rsidRPr="00E04578">
          <w:rPr>
            <w:rFonts w:ascii="Times New Roman" w:eastAsia="Times New Roman" w:hAnsi="Times New Roman" w:cs="Times New Roman"/>
            <w:sz w:val="24"/>
            <w:szCs w:val="24"/>
          </w:rPr>
          <w:t xml:space="preserve">Reload privilege tables now? (Press </w:t>
        </w:r>
        <w:proofErr w:type="spellStart"/>
        <w:r w:rsidRPr="00E04578">
          <w:rPr>
            <w:rFonts w:ascii="Times New Roman" w:eastAsia="Times New Roman" w:hAnsi="Times New Roman" w:cs="Times New Roman"/>
            <w:sz w:val="24"/>
            <w:szCs w:val="24"/>
          </w:rPr>
          <w:t>y|Y</w:t>
        </w:r>
        <w:proofErr w:type="spellEnd"/>
        <w:r w:rsidRPr="00E04578">
          <w:rPr>
            <w:rFonts w:ascii="Times New Roman" w:eastAsia="Times New Roman" w:hAnsi="Times New Roman" w:cs="Times New Roman"/>
            <w:sz w:val="24"/>
            <w:szCs w:val="24"/>
          </w:rPr>
          <w:t xml:space="preserve"> for Yes, any other key for No) : </w:t>
        </w:r>
        <w:r w:rsidRPr="00E04578">
          <w:rPr>
            <w:rFonts w:ascii="Courier New" w:eastAsia="Times New Roman" w:hAnsi="Courier New" w:cs="Courier New"/>
            <w:sz w:val="20"/>
          </w:rPr>
          <w:t>y</w:t>
        </w:r>
      </w:ins>
    </w:p>
    <w:p w:rsidR="00E04578" w:rsidRPr="00E04578" w:rsidRDefault="00E04578" w:rsidP="00E04578">
      <w:pPr>
        <w:spacing w:after="0" w:line="240" w:lineRule="auto"/>
        <w:rPr>
          <w:ins w:id="79"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53100" cy="6457950"/>
            <wp:effectExtent l="19050" t="0" r="0" b="0"/>
            <wp:docPr id="2" name="Picture 2" descr="Secure Mariadb Installation in Ubuntu 18.0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ure Mariadb Installation in Ubuntu 18.04">
                      <a:hlinkClick r:id="rId8"/>
                    </pic:cNvPr>
                    <pic:cNvPicPr>
                      <a:picLocks noChangeAspect="1" noChangeArrowheads="1"/>
                    </pic:cNvPicPr>
                  </pic:nvPicPr>
                  <pic:blipFill>
                    <a:blip r:embed="rId9"/>
                    <a:srcRect/>
                    <a:stretch>
                      <a:fillRect/>
                    </a:stretch>
                  </pic:blipFill>
                  <pic:spPr bwMode="auto">
                    <a:xfrm>
                      <a:off x="0" y="0"/>
                      <a:ext cx="5753100" cy="6457950"/>
                    </a:xfrm>
                    <a:prstGeom prst="rect">
                      <a:avLst/>
                    </a:prstGeom>
                    <a:noFill/>
                    <a:ln w="9525">
                      <a:noFill/>
                      <a:miter lim="800000"/>
                      <a:headEnd/>
                      <a:tailEnd/>
                    </a:ln>
                  </pic:spPr>
                </pic:pic>
              </a:graphicData>
            </a:graphic>
          </wp:inline>
        </w:drawing>
      </w:r>
    </w:p>
    <w:p w:rsidR="00E04578" w:rsidRPr="00E04578" w:rsidRDefault="00E04578" w:rsidP="00E04578">
      <w:pPr>
        <w:spacing w:before="100" w:beforeAutospacing="1" w:after="100" w:afterAutospacing="1" w:line="240" w:lineRule="auto"/>
        <w:rPr>
          <w:ins w:id="80" w:author="Unknown"/>
          <w:rFonts w:ascii="Times New Roman" w:eastAsia="Times New Roman" w:hAnsi="Times New Roman" w:cs="Times New Roman"/>
          <w:sz w:val="24"/>
          <w:szCs w:val="24"/>
        </w:rPr>
      </w:pPr>
      <w:ins w:id="81" w:author="Unknown">
        <w:r w:rsidRPr="00E04578">
          <w:rPr>
            <w:rFonts w:ascii="Times New Roman" w:eastAsia="Times New Roman" w:hAnsi="Times New Roman" w:cs="Times New Roman"/>
            <w:sz w:val="24"/>
            <w:szCs w:val="24"/>
          </w:rPr>
          <w:t xml:space="preserve">Secure </w:t>
        </w:r>
        <w:proofErr w:type="spellStart"/>
        <w:r w:rsidRPr="00E04578">
          <w:rPr>
            <w:rFonts w:ascii="Times New Roman" w:eastAsia="Times New Roman" w:hAnsi="Times New Roman" w:cs="Times New Roman"/>
            <w:sz w:val="24"/>
            <w:szCs w:val="24"/>
          </w:rPr>
          <w:t>Mariadb</w:t>
        </w:r>
        <w:proofErr w:type="spellEnd"/>
        <w:r w:rsidRPr="00E04578">
          <w:rPr>
            <w:rFonts w:ascii="Times New Roman" w:eastAsia="Times New Roman" w:hAnsi="Times New Roman" w:cs="Times New Roman"/>
            <w:sz w:val="24"/>
            <w:szCs w:val="24"/>
          </w:rPr>
          <w:t xml:space="preserve"> Installation in </w:t>
        </w:r>
        <w:proofErr w:type="spellStart"/>
        <w:r w:rsidRPr="00E04578">
          <w:rPr>
            <w:rFonts w:ascii="Times New Roman" w:eastAsia="Times New Roman" w:hAnsi="Times New Roman" w:cs="Times New Roman"/>
            <w:sz w:val="24"/>
            <w:szCs w:val="24"/>
          </w:rPr>
          <w:t>Ubuntu</w:t>
        </w:r>
        <w:proofErr w:type="spellEnd"/>
        <w:r w:rsidRPr="00E04578">
          <w:rPr>
            <w:rFonts w:ascii="Times New Roman" w:eastAsia="Times New Roman" w:hAnsi="Times New Roman" w:cs="Times New Roman"/>
            <w:sz w:val="24"/>
            <w:szCs w:val="24"/>
          </w:rPr>
          <w:t xml:space="preserve"> 18.04</w:t>
        </w:r>
      </w:ins>
    </w:p>
    <w:p w:rsidR="00E04578" w:rsidRPr="00E04578" w:rsidRDefault="00E04578" w:rsidP="00E04578">
      <w:pPr>
        <w:spacing w:before="100" w:beforeAutospacing="1" w:after="100" w:afterAutospacing="1" w:line="240" w:lineRule="auto"/>
        <w:outlineLvl w:val="2"/>
        <w:rPr>
          <w:ins w:id="82" w:author="Unknown"/>
          <w:rFonts w:ascii="Times New Roman" w:eastAsia="Times New Roman" w:hAnsi="Times New Roman" w:cs="Times New Roman"/>
          <w:b/>
          <w:bCs/>
          <w:sz w:val="27"/>
          <w:szCs w:val="27"/>
        </w:rPr>
      </w:pPr>
      <w:ins w:id="83" w:author="Unknown">
        <w:r w:rsidRPr="00E04578">
          <w:rPr>
            <w:rFonts w:ascii="Times New Roman" w:eastAsia="Times New Roman" w:hAnsi="Times New Roman" w:cs="Times New Roman"/>
            <w:b/>
            <w:bCs/>
            <w:sz w:val="27"/>
            <w:szCs w:val="27"/>
          </w:rPr>
          <w:t xml:space="preserve">Step 3: Install PHP on </w:t>
        </w:r>
        <w:proofErr w:type="spellStart"/>
        <w:r w:rsidRPr="00E04578">
          <w:rPr>
            <w:rFonts w:ascii="Times New Roman" w:eastAsia="Times New Roman" w:hAnsi="Times New Roman" w:cs="Times New Roman"/>
            <w:b/>
            <w:bCs/>
            <w:sz w:val="27"/>
            <w:szCs w:val="27"/>
          </w:rPr>
          <w:t>Ubuntu</w:t>
        </w:r>
        <w:proofErr w:type="spellEnd"/>
        <w:r w:rsidRPr="00E04578">
          <w:rPr>
            <w:rFonts w:ascii="Times New Roman" w:eastAsia="Times New Roman" w:hAnsi="Times New Roman" w:cs="Times New Roman"/>
            <w:b/>
            <w:bCs/>
            <w:sz w:val="27"/>
            <w:szCs w:val="27"/>
          </w:rPr>
          <w:t xml:space="preserve"> 18.04</w:t>
        </w:r>
      </w:ins>
    </w:p>
    <w:p w:rsidR="00E04578" w:rsidRPr="00E04578" w:rsidRDefault="00E04578" w:rsidP="00E04578">
      <w:pPr>
        <w:spacing w:before="100" w:beforeAutospacing="1" w:after="100" w:afterAutospacing="1" w:line="240" w:lineRule="auto"/>
        <w:rPr>
          <w:ins w:id="84" w:author="Unknown"/>
          <w:rFonts w:ascii="Times New Roman" w:eastAsia="Times New Roman" w:hAnsi="Times New Roman" w:cs="Times New Roman"/>
          <w:sz w:val="24"/>
          <w:szCs w:val="24"/>
        </w:rPr>
      </w:pPr>
      <w:ins w:id="85" w:author="Unknown">
        <w:r w:rsidRPr="00E04578">
          <w:rPr>
            <w:rFonts w:ascii="Times New Roman" w:eastAsia="Times New Roman" w:hAnsi="Times New Roman" w:cs="Times New Roman"/>
            <w:b/>
            <w:bCs/>
            <w:sz w:val="24"/>
            <w:szCs w:val="24"/>
          </w:rPr>
          <w:t>8.</w:t>
        </w:r>
        <w:r w:rsidRPr="00E04578">
          <w:rPr>
            <w:rFonts w:ascii="Times New Roman" w:eastAsia="Times New Roman" w:hAnsi="Times New Roman" w:cs="Times New Roman"/>
            <w:sz w:val="24"/>
            <w:szCs w:val="24"/>
          </w:rPr>
          <w:t xml:space="preserve"> </w:t>
        </w:r>
        <w:r w:rsidRPr="00E04578">
          <w:rPr>
            <w:rFonts w:ascii="Times New Roman" w:eastAsia="Times New Roman" w:hAnsi="Times New Roman" w:cs="Times New Roman"/>
            <w:b/>
            <w:bCs/>
            <w:sz w:val="24"/>
            <w:szCs w:val="24"/>
          </w:rPr>
          <w:t>PHP</w:t>
        </w:r>
        <w:r w:rsidRPr="00E04578">
          <w:rPr>
            <w:rFonts w:ascii="Times New Roman" w:eastAsia="Times New Roman" w:hAnsi="Times New Roman" w:cs="Times New Roman"/>
            <w:sz w:val="24"/>
            <w:szCs w:val="24"/>
          </w:rPr>
          <w:t xml:space="preserve"> is one of the most widely used server side scripting language used to generate dynamic content on websites and apps. You can install </w:t>
        </w:r>
        <w:r w:rsidRPr="00E04578">
          <w:rPr>
            <w:rFonts w:ascii="Times New Roman" w:eastAsia="Times New Roman" w:hAnsi="Times New Roman" w:cs="Times New Roman"/>
            <w:b/>
            <w:bCs/>
            <w:sz w:val="24"/>
            <w:szCs w:val="24"/>
          </w:rPr>
          <w:t>PHP</w:t>
        </w:r>
        <w:r w:rsidRPr="00E04578">
          <w:rPr>
            <w:rFonts w:ascii="Times New Roman" w:eastAsia="Times New Roman" w:hAnsi="Times New Roman" w:cs="Times New Roman"/>
            <w:sz w:val="24"/>
            <w:szCs w:val="24"/>
          </w:rPr>
          <w:t xml:space="preserve"> (default version is </w:t>
        </w:r>
        <w:r w:rsidRPr="00E04578">
          <w:rPr>
            <w:rFonts w:ascii="Times New Roman" w:eastAsia="Times New Roman" w:hAnsi="Times New Roman" w:cs="Times New Roman"/>
            <w:b/>
            <w:bCs/>
            <w:sz w:val="24"/>
            <w:szCs w:val="24"/>
          </w:rPr>
          <w:t>PHP 7.2</w:t>
        </w:r>
        <w:r w:rsidRPr="00E04578">
          <w:rPr>
            <w:rFonts w:ascii="Times New Roman" w:eastAsia="Times New Roman" w:hAnsi="Times New Roman" w:cs="Times New Roman"/>
            <w:sz w:val="24"/>
            <w:szCs w:val="24"/>
          </w:rPr>
          <w:t>) and other modules for web deployments using following command.</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Courier New" w:eastAsia="Times New Roman" w:hAnsi="Courier New" w:cs="Courier New"/>
          <w:sz w:val="20"/>
          <w:szCs w:val="20"/>
        </w:rPr>
      </w:pPr>
      <w:ins w:id="87" w:author="Unknown">
        <w:r w:rsidRPr="00E04578">
          <w:rPr>
            <w:rFonts w:ascii="Courier New" w:eastAsia="Times New Roman" w:hAnsi="Courier New" w:cs="Courier New"/>
            <w:sz w:val="20"/>
            <w:szCs w:val="20"/>
          </w:rPr>
          <w:t xml:space="preserve">$ </w:t>
        </w:r>
        <w:proofErr w:type="spellStart"/>
        <w:proofErr w:type="gramStart"/>
        <w:r w:rsidRPr="00E04578">
          <w:rPr>
            <w:rFonts w:ascii="Courier New" w:eastAsia="Times New Roman" w:hAnsi="Courier New" w:cs="Courier New"/>
            <w:sz w:val="20"/>
            <w:szCs w:val="20"/>
          </w:rPr>
          <w:t>sudo</w:t>
        </w:r>
        <w:proofErr w:type="spellEnd"/>
        <w:proofErr w:type="gramEnd"/>
        <w:r w:rsidRPr="00E04578">
          <w:rPr>
            <w:rFonts w:ascii="Courier New" w:eastAsia="Times New Roman" w:hAnsi="Courier New" w:cs="Courier New"/>
            <w:sz w:val="20"/>
            <w:szCs w:val="20"/>
          </w:rPr>
          <w:t xml:space="preserve"> apt install </w:t>
        </w:r>
        <w:proofErr w:type="spellStart"/>
        <w:r w:rsidRPr="00E04578">
          <w:rPr>
            <w:rFonts w:ascii="Courier New" w:eastAsia="Times New Roman" w:hAnsi="Courier New" w:cs="Courier New"/>
            <w:sz w:val="20"/>
            <w:szCs w:val="20"/>
          </w:rPr>
          <w:t>php</w:t>
        </w:r>
        <w:proofErr w:type="spellEnd"/>
        <w:r w:rsidRPr="00E04578">
          <w:rPr>
            <w:rFonts w:ascii="Courier New" w:eastAsia="Times New Roman" w:hAnsi="Courier New" w:cs="Courier New"/>
            <w:sz w:val="20"/>
            <w:szCs w:val="20"/>
          </w:rPr>
          <w:t xml:space="preserve"> </w:t>
        </w:r>
        <w:proofErr w:type="spellStart"/>
        <w:r w:rsidRPr="00E04578">
          <w:rPr>
            <w:rFonts w:ascii="Courier New" w:eastAsia="Times New Roman" w:hAnsi="Courier New" w:cs="Courier New"/>
            <w:sz w:val="20"/>
            <w:szCs w:val="20"/>
          </w:rPr>
          <w:t>php</w:t>
        </w:r>
        <w:proofErr w:type="spellEnd"/>
        <w:r w:rsidRPr="00E04578">
          <w:rPr>
            <w:rFonts w:ascii="Courier New" w:eastAsia="Times New Roman" w:hAnsi="Courier New" w:cs="Courier New"/>
            <w:sz w:val="20"/>
            <w:szCs w:val="20"/>
          </w:rPr>
          <w:t xml:space="preserve">-common </w:t>
        </w:r>
        <w:proofErr w:type="spellStart"/>
        <w:r w:rsidRPr="00E04578">
          <w:rPr>
            <w:rFonts w:ascii="Courier New" w:eastAsia="Times New Roman" w:hAnsi="Courier New" w:cs="Courier New"/>
            <w:sz w:val="20"/>
            <w:szCs w:val="20"/>
          </w:rPr>
          <w:t>php-mysql</w:t>
        </w:r>
        <w:proofErr w:type="spellEnd"/>
        <w:r w:rsidRPr="00E04578">
          <w:rPr>
            <w:rFonts w:ascii="Courier New" w:eastAsia="Times New Roman" w:hAnsi="Courier New" w:cs="Courier New"/>
            <w:sz w:val="20"/>
            <w:szCs w:val="20"/>
          </w:rPr>
          <w:t xml:space="preserve"> </w:t>
        </w:r>
        <w:proofErr w:type="spellStart"/>
        <w:r w:rsidRPr="00E04578">
          <w:rPr>
            <w:rFonts w:ascii="Courier New" w:eastAsia="Times New Roman" w:hAnsi="Courier New" w:cs="Courier New"/>
            <w:sz w:val="20"/>
            <w:szCs w:val="20"/>
          </w:rPr>
          <w:t>php-gd</w:t>
        </w:r>
        <w:proofErr w:type="spellEnd"/>
        <w:r w:rsidRPr="00E04578">
          <w:rPr>
            <w:rFonts w:ascii="Courier New" w:eastAsia="Times New Roman" w:hAnsi="Courier New" w:cs="Courier New"/>
            <w:sz w:val="20"/>
            <w:szCs w:val="20"/>
          </w:rPr>
          <w:t xml:space="preserve"> </w:t>
        </w:r>
        <w:proofErr w:type="spellStart"/>
        <w:r w:rsidRPr="00E04578">
          <w:rPr>
            <w:rFonts w:ascii="Courier New" w:eastAsia="Times New Roman" w:hAnsi="Courier New" w:cs="Courier New"/>
            <w:sz w:val="20"/>
            <w:szCs w:val="20"/>
          </w:rPr>
          <w:t>php-cli</w:t>
        </w:r>
        <w:proofErr w:type="spellEnd"/>
        <w:r w:rsidRPr="00E04578">
          <w:rPr>
            <w:rFonts w:ascii="Courier New" w:eastAsia="Times New Roman" w:hAnsi="Courier New" w:cs="Courier New"/>
            <w:sz w:val="20"/>
            <w:szCs w:val="20"/>
          </w:rPr>
          <w:t xml:space="preserve"> </w:t>
        </w:r>
      </w:ins>
    </w:p>
    <w:p w:rsidR="00E04578" w:rsidRPr="00E04578" w:rsidRDefault="00E04578" w:rsidP="00E04578">
      <w:pPr>
        <w:spacing w:before="100" w:beforeAutospacing="1" w:after="100" w:afterAutospacing="1" w:line="240" w:lineRule="auto"/>
        <w:rPr>
          <w:ins w:id="88" w:author="Unknown"/>
          <w:rFonts w:ascii="Times New Roman" w:eastAsia="Times New Roman" w:hAnsi="Times New Roman" w:cs="Times New Roman"/>
          <w:sz w:val="24"/>
          <w:szCs w:val="24"/>
        </w:rPr>
      </w:pPr>
      <w:ins w:id="89" w:author="Unknown">
        <w:r w:rsidRPr="00E04578">
          <w:rPr>
            <w:rFonts w:ascii="Times New Roman" w:eastAsia="Times New Roman" w:hAnsi="Times New Roman" w:cs="Times New Roman"/>
            <w:b/>
            <w:bCs/>
            <w:sz w:val="24"/>
            <w:szCs w:val="24"/>
          </w:rPr>
          <w:t>9.</w:t>
        </w:r>
        <w:r w:rsidRPr="00E04578">
          <w:rPr>
            <w:rFonts w:ascii="Times New Roman" w:eastAsia="Times New Roman" w:hAnsi="Times New Roman" w:cs="Times New Roman"/>
            <w:sz w:val="24"/>
            <w:szCs w:val="24"/>
          </w:rPr>
          <w:t xml:space="preserve"> Once PHP installed, you can test your PHP setup by creating a simple </w:t>
        </w:r>
        <w:r w:rsidRPr="00E04578">
          <w:rPr>
            <w:rFonts w:ascii="Courier New" w:eastAsia="Times New Roman" w:hAnsi="Courier New" w:cs="Courier New"/>
            <w:sz w:val="20"/>
          </w:rPr>
          <w:t>info.php</w:t>
        </w:r>
        <w:r w:rsidRPr="00E04578">
          <w:rPr>
            <w:rFonts w:ascii="Times New Roman" w:eastAsia="Times New Roman" w:hAnsi="Times New Roman" w:cs="Times New Roman"/>
            <w:sz w:val="24"/>
            <w:szCs w:val="24"/>
          </w:rPr>
          <w:t xml:space="preserve"> page in your web server document root, using this single command.</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 w:author="Unknown"/>
          <w:rFonts w:ascii="Courier New" w:eastAsia="Times New Roman" w:hAnsi="Courier New" w:cs="Courier New"/>
          <w:sz w:val="20"/>
          <w:szCs w:val="20"/>
        </w:rPr>
      </w:pPr>
      <w:ins w:id="91" w:author="Unknown">
        <w:r w:rsidRPr="00E04578">
          <w:rPr>
            <w:rFonts w:ascii="Courier New" w:eastAsia="Times New Roman" w:hAnsi="Courier New" w:cs="Courier New"/>
            <w:sz w:val="20"/>
            <w:szCs w:val="20"/>
          </w:rPr>
          <w:t xml:space="preserve"> </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 w:author="Unknown"/>
          <w:rFonts w:ascii="Courier New" w:eastAsia="Times New Roman" w:hAnsi="Courier New" w:cs="Courier New"/>
          <w:sz w:val="20"/>
          <w:szCs w:val="20"/>
        </w:rPr>
      </w:pPr>
      <w:ins w:id="93" w:author="Unknown">
        <w:r w:rsidRPr="00E04578">
          <w:rPr>
            <w:rFonts w:ascii="Courier New" w:eastAsia="Times New Roman" w:hAnsi="Courier New" w:cs="Courier New"/>
            <w:sz w:val="20"/>
            <w:szCs w:val="20"/>
          </w:rPr>
          <w:t xml:space="preserve">$ </w:t>
        </w:r>
        <w:proofErr w:type="gramStart"/>
        <w:r w:rsidRPr="00E04578">
          <w:rPr>
            <w:rFonts w:ascii="Courier New" w:eastAsia="Times New Roman" w:hAnsi="Courier New" w:cs="Courier New"/>
            <w:sz w:val="20"/>
            <w:szCs w:val="20"/>
          </w:rPr>
          <w:t>echo</w:t>
        </w:r>
        <w:proofErr w:type="gramEnd"/>
        <w:r w:rsidRPr="00E04578">
          <w:rPr>
            <w:rFonts w:ascii="Courier New" w:eastAsia="Times New Roman" w:hAnsi="Courier New" w:cs="Courier New"/>
            <w:sz w:val="20"/>
            <w:szCs w:val="20"/>
          </w:rPr>
          <w:t xml:space="preserve"> "&lt;?</w:t>
        </w:r>
        <w:proofErr w:type="spellStart"/>
        <w:r w:rsidRPr="00E04578">
          <w:rPr>
            <w:rFonts w:ascii="Courier New" w:eastAsia="Times New Roman" w:hAnsi="Courier New" w:cs="Courier New"/>
            <w:sz w:val="20"/>
            <w:szCs w:val="20"/>
          </w:rPr>
          <w:t>php</w:t>
        </w:r>
        <w:proofErr w:type="spellEnd"/>
        <w:r w:rsidRPr="00E04578">
          <w:rPr>
            <w:rFonts w:ascii="Courier New" w:eastAsia="Times New Roman" w:hAnsi="Courier New" w:cs="Courier New"/>
            <w:sz w:val="20"/>
            <w:szCs w:val="20"/>
          </w:rPr>
          <w:t xml:space="preserve"> </w:t>
        </w:r>
        <w:proofErr w:type="spellStart"/>
        <w:r w:rsidRPr="00E04578">
          <w:rPr>
            <w:rFonts w:ascii="Courier New" w:eastAsia="Times New Roman" w:hAnsi="Courier New" w:cs="Courier New"/>
            <w:sz w:val="20"/>
            <w:szCs w:val="20"/>
          </w:rPr>
          <w:t>phpinfo</w:t>
        </w:r>
        <w:proofErr w:type="spellEnd"/>
        <w:r w:rsidRPr="00E04578">
          <w:rPr>
            <w:rFonts w:ascii="Courier New" w:eastAsia="Times New Roman" w:hAnsi="Courier New" w:cs="Courier New"/>
            <w:sz w:val="20"/>
            <w:szCs w:val="20"/>
          </w:rPr>
          <w:t xml:space="preserve">(); ?&gt;" | </w:t>
        </w:r>
        <w:proofErr w:type="spellStart"/>
        <w:r w:rsidRPr="00E04578">
          <w:rPr>
            <w:rFonts w:ascii="Courier New" w:eastAsia="Times New Roman" w:hAnsi="Courier New" w:cs="Courier New"/>
            <w:sz w:val="20"/>
            <w:szCs w:val="20"/>
          </w:rPr>
          <w:t>sudo</w:t>
        </w:r>
        <w:proofErr w:type="spellEnd"/>
        <w:r w:rsidRPr="00E04578">
          <w:rPr>
            <w:rFonts w:ascii="Courier New" w:eastAsia="Times New Roman" w:hAnsi="Courier New" w:cs="Courier New"/>
            <w:sz w:val="20"/>
            <w:szCs w:val="20"/>
          </w:rPr>
          <w:t xml:space="preserve"> tee /</w:t>
        </w:r>
        <w:proofErr w:type="spellStart"/>
        <w:r w:rsidRPr="00E04578">
          <w:rPr>
            <w:rFonts w:ascii="Courier New" w:eastAsia="Times New Roman" w:hAnsi="Courier New" w:cs="Courier New"/>
            <w:sz w:val="20"/>
            <w:szCs w:val="20"/>
          </w:rPr>
          <w:t>var</w:t>
        </w:r>
        <w:proofErr w:type="spellEnd"/>
        <w:r w:rsidRPr="00E04578">
          <w:rPr>
            <w:rFonts w:ascii="Courier New" w:eastAsia="Times New Roman" w:hAnsi="Courier New" w:cs="Courier New"/>
            <w:sz w:val="20"/>
            <w:szCs w:val="20"/>
          </w:rPr>
          <w:t>/www/html/info.php</w:t>
        </w:r>
      </w:ins>
    </w:p>
    <w:p w:rsidR="00E04578" w:rsidRPr="00E04578" w:rsidRDefault="00E04578" w:rsidP="00E04578">
      <w:pPr>
        <w:spacing w:before="100" w:beforeAutospacing="1" w:after="100" w:afterAutospacing="1" w:line="240" w:lineRule="auto"/>
        <w:rPr>
          <w:ins w:id="94" w:author="Unknown"/>
          <w:rFonts w:ascii="Times New Roman" w:eastAsia="Times New Roman" w:hAnsi="Times New Roman" w:cs="Times New Roman"/>
          <w:sz w:val="24"/>
          <w:szCs w:val="24"/>
        </w:rPr>
      </w:pPr>
      <w:ins w:id="95" w:author="Unknown">
        <w:r w:rsidRPr="00E04578">
          <w:rPr>
            <w:rFonts w:ascii="Times New Roman" w:eastAsia="Times New Roman" w:hAnsi="Times New Roman" w:cs="Times New Roman"/>
            <w:b/>
            <w:bCs/>
            <w:sz w:val="24"/>
            <w:szCs w:val="24"/>
          </w:rPr>
          <w:t>10.</w:t>
        </w:r>
        <w:r w:rsidRPr="00E04578">
          <w:rPr>
            <w:rFonts w:ascii="Times New Roman" w:eastAsia="Times New Roman" w:hAnsi="Times New Roman" w:cs="Times New Roman"/>
            <w:sz w:val="24"/>
            <w:szCs w:val="24"/>
          </w:rPr>
          <w:t xml:space="preserve"> Then open a web browser, and enter this URL to view the </w:t>
        </w:r>
        <w:proofErr w:type="spellStart"/>
        <w:r w:rsidRPr="00E04578">
          <w:rPr>
            <w:rFonts w:ascii="Times New Roman" w:eastAsia="Times New Roman" w:hAnsi="Times New Roman" w:cs="Times New Roman"/>
            <w:sz w:val="24"/>
            <w:szCs w:val="24"/>
          </w:rPr>
          <w:t>php</w:t>
        </w:r>
        <w:proofErr w:type="spellEnd"/>
        <w:r w:rsidRPr="00E04578">
          <w:rPr>
            <w:rFonts w:ascii="Times New Roman" w:eastAsia="Times New Roman" w:hAnsi="Times New Roman" w:cs="Times New Roman"/>
            <w:sz w:val="24"/>
            <w:szCs w:val="24"/>
          </w:rPr>
          <w:t xml:space="preserve"> information page.</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 w:author="Unknown"/>
          <w:rFonts w:ascii="Courier New" w:eastAsia="Times New Roman" w:hAnsi="Courier New" w:cs="Courier New"/>
          <w:sz w:val="20"/>
          <w:szCs w:val="20"/>
        </w:rPr>
      </w:pPr>
      <w:ins w:id="97" w:author="Unknown">
        <w:r w:rsidRPr="00E04578">
          <w:rPr>
            <w:rFonts w:ascii="Courier New" w:eastAsia="Times New Roman" w:hAnsi="Courier New" w:cs="Courier New"/>
            <w:sz w:val="20"/>
            <w:szCs w:val="20"/>
          </w:rPr>
          <w:t>http://domain_name/info.php</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 w:author="Unknown"/>
          <w:rFonts w:ascii="Courier New" w:eastAsia="Times New Roman" w:hAnsi="Courier New" w:cs="Courier New"/>
          <w:sz w:val="20"/>
          <w:szCs w:val="20"/>
        </w:rPr>
      </w:pPr>
      <w:ins w:id="99" w:author="Unknown">
        <w:r w:rsidRPr="00E04578">
          <w:rPr>
            <w:rFonts w:ascii="Courier New" w:eastAsia="Times New Roman" w:hAnsi="Courier New" w:cs="Courier New"/>
            <w:sz w:val="20"/>
            <w:szCs w:val="20"/>
          </w:rPr>
          <w:t>OR</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 w:author="Unknown"/>
          <w:rFonts w:ascii="Courier New" w:eastAsia="Times New Roman" w:hAnsi="Courier New" w:cs="Courier New"/>
          <w:sz w:val="20"/>
          <w:szCs w:val="20"/>
        </w:rPr>
      </w:pPr>
      <w:ins w:id="101" w:author="Unknown">
        <w:r w:rsidRPr="00E04578">
          <w:rPr>
            <w:rFonts w:ascii="Courier New" w:eastAsia="Times New Roman" w:hAnsi="Courier New" w:cs="Courier New"/>
            <w:sz w:val="20"/>
            <w:szCs w:val="20"/>
          </w:rPr>
          <w:t>http://SERVER_IP/info.php</w:t>
        </w:r>
      </w:ins>
    </w:p>
    <w:p w:rsidR="00E04578" w:rsidRPr="00E04578" w:rsidRDefault="00E04578" w:rsidP="00E04578">
      <w:pPr>
        <w:spacing w:after="0" w:line="240" w:lineRule="auto"/>
        <w:rPr>
          <w:ins w:id="102"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194550" cy="6235700"/>
            <wp:effectExtent l="19050" t="0" r="6350" b="0"/>
            <wp:docPr id="3" name="Picture 3" descr="Test PHP Info in Ubuntu 18.0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PHP Info in Ubuntu 18.04">
                      <a:hlinkClick r:id="rId10"/>
                    </pic:cNvPr>
                    <pic:cNvPicPr>
                      <a:picLocks noChangeAspect="1" noChangeArrowheads="1"/>
                    </pic:cNvPicPr>
                  </pic:nvPicPr>
                  <pic:blipFill>
                    <a:blip r:embed="rId11"/>
                    <a:srcRect/>
                    <a:stretch>
                      <a:fillRect/>
                    </a:stretch>
                  </pic:blipFill>
                  <pic:spPr bwMode="auto">
                    <a:xfrm>
                      <a:off x="0" y="0"/>
                      <a:ext cx="7194550" cy="6235700"/>
                    </a:xfrm>
                    <a:prstGeom prst="rect">
                      <a:avLst/>
                    </a:prstGeom>
                    <a:noFill/>
                    <a:ln w="9525">
                      <a:noFill/>
                      <a:miter lim="800000"/>
                      <a:headEnd/>
                      <a:tailEnd/>
                    </a:ln>
                  </pic:spPr>
                </pic:pic>
              </a:graphicData>
            </a:graphic>
          </wp:inline>
        </w:drawing>
      </w:r>
    </w:p>
    <w:p w:rsidR="00E04578" w:rsidRPr="00E04578" w:rsidRDefault="00E04578" w:rsidP="00E04578">
      <w:pPr>
        <w:spacing w:before="100" w:beforeAutospacing="1" w:after="100" w:afterAutospacing="1" w:line="240" w:lineRule="auto"/>
        <w:rPr>
          <w:ins w:id="103" w:author="Unknown"/>
          <w:rFonts w:ascii="Times New Roman" w:eastAsia="Times New Roman" w:hAnsi="Times New Roman" w:cs="Times New Roman"/>
          <w:sz w:val="24"/>
          <w:szCs w:val="24"/>
        </w:rPr>
      </w:pPr>
      <w:ins w:id="104" w:author="Unknown">
        <w:r w:rsidRPr="00E04578">
          <w:rPr>
            <w:rFonts w:ascii="Times New Roman" w:eastAsia="Times New Roman" w:hAnsi="Times New Roman" w:cs="Times New Roman"/>
            <w:sz w:val="24"/>
            <w:szCs w:val="24"/>
          </w:rPr>
          <w:t xml:space="preserve">Test PHP Info in </w:t>
        </w:r>
        <w:proofErr w:type="spellStart"/>
        <w:r w:rsidRPr="00E04578">
          <w:rPr>
            <w:rFonts w:ascii="Times New Roman" w:eastAsia="Times New Roman" w:hAnsi="Times New Roman" w:cs="Times New Roman"/>
            <w:sz w:val="24"/>
            <w:szCs w:val="24"/>
          </w:rPr>
          <w:t>Ubuntu</w:t>
        </w:r>
        <w:proofErr w:type="spellEnd"/>
        <w:r w:rsidRPr="00E04578">
          <w:rPr>
            <w:rFonts w:ascii="Times New Roman" w:eastAsia="Times New Roman" w:hAnsi="Times New Roman" w:cs="Times New Roman"/>
            <w:sz w:val="24"/>
            <w:szCs w:val="24"/>
          </w:rPr>
          <w:t xml:space="preserve"> 18.04</w:t>
        </w:r>
      </w:ins>
    </w:p>
    <w:p w:rsidR="00E04578" w:rsidRPr="00E04578" w:rsidRDefault="00E04578" w:rsidP="00E04578">
      <w:pPr>
        <w:spacing w:before="100" w:beforeAutospacing="1" w:after="100" w:afterAutospacing="1" w:line="240" w:lineRule="auto"/>
        <w:outlineLvl w:val="2"/>
        <w:rPr>
          <w:ins w:id="105" w:author="Unknown"/>
          <w:rFonts w:ascii="Times New Roman" w:eastAsia="Times New Roman" w:hAnsi="Times New Roman" w:cs="Times New Roman"/>
          <w:b/>
          <w:bCs/>
          <w:sz w:val="27"/>
          <w:szCs w:val="27"/>
        </w:rPr>
      </w:pPr>
      <w:ins w:id="106" w:author="Unknown">
        <w:r w:rsidRPr="00E04578">
          <w:rPr>
            <w:rFonts w:ascii="Times New Roman" w:eastAsia="Times New Roman" w:hAnsi="Times New Roman" w:cs="Times New Roman"/>
            <w:b/>
            <w:bCs/>
            <w:sz w:val="27"/>
            <w:szCs w:val="27"/>
          </w:rPr>
          <w:t xml:space="preserve">Step 4: Install </w:t>
        </w:r>
        <w:proofErr w:type="spellStart"/>
        <w:r w:rsidRPr="00E04578">
          <w:rPr>
            <w:rFonts w:ascii="Times New Roman" w:eastAsia="Times New Roman" w:hAnsi="Times New Roman" w:cs="Times New Roman"/>
            <w:b/>
            <w:bCs/>
            <w:sz w:val="27"/>
            <w:szCs w:val="27"/>
          </w:rPr>
          <w:t>PhpMyAdmin</w:t>
        </w:r>
        <w:proofErr w:type="spellEnd"/>
        <w:r w:rsidRPr="00E04578">
          <w:rPr>
            <w:rFonts w:ascii="Times New Roman" w:eastAsia="Times New Roman" w:hAnsi="Times New Roman" w:cs="Times New Roman"/>
            <w:b/>
            <w:bCs/>
            <w:sz w:val="27"/>
            <w:szCs w:val="27"/>
          </w:rPr>
          <w:t xml:space="preserve"> on </w:t>
        </w:r>
        <w:proofErr w:type="spellStart"/>
        <w:r w:rsidRPr="00E04578">
          <w:rPr>
            <w:rFonts w:ascii="Times New Roman" w:eastAsia="Times New Roman" w:hAnsi="Times New Roman" w:cs="Times New Roman"/>
            <w:b/>
            <w:bCs/>
            <w:sz w:val="27"/>
            <w:szCs w:val="27"/>
          </w:rPr>
          <w:t>Ubuntu</w:t>
        </w:r>
        <w:proofErr w:type="spellEnd"/>
        <w:r w:rsidRPr="00E04578">
          <w:rPr>
            <w:rFonts w:ascii="Times New Roman" w:eastAsia="Times New Roman" w:hAnsi="Times New Roman" w:cs="Times New Roman"/>
            <w:b/>
            <w:bCs/>
            <w:sz w:val="27"/>
            <w:szCs w:val="27"/>
          </w:rPr>
          <w:t xml:space="preserve"> 18.04</w:t>
        </w:r>
      </w:ins>
    </w:p>
    <w:p w:rsidR="00E04578" w:rsidRPr="00E04578" w:rsidRDefault="00E04578" w:rsidP="00E04578">
      <w:pPr>
        <w:spacing w:before="100" w:beforeAutospacing="1" w:after="100" w:afterAutospacing="1" w:line="240" w:lineRule="auto"/>
        <w:rPr>
          <w:ins w:id="107" w:author="Unknown"/>
          <w:rFonts w:ascii="Times New Roman" w:eastAsia="Times New Roman" w:hAnsi="Times New Roman" w:cs="Times New Roman"/>
          <w:sz w:val="24"/>
          <w:szCs w:val="24"/>
        </w:rPr>
      </w:pPr>
      <w:ins w:id="108" w:author="Unknown">
        <w:r w:rsidRPr="00E04578">
          <w:rPr>
            <w:rFonts w:ascii="Times New Roman" w:eastAsia="Times New Roman" w:hAnsi="Times New Roman" w:cs="Times New Roman"/>
            <w:b/>
            <w:bCs/>
            <w:sz w:val="24"/>
            <w:szCs w:val="24"/>
          </w:rPr>
          <w:t>11.</w:t>
        </w:r>
        <w:r w:rsidRPr="00E04578">
          <w:rPr>
            <w:rFonts w:ascii="Times New Roman" w:eastAsia="Times New Roman" w:hAnsi="Times New Roman" w:cs="Times New Roman"/>
            <w:sz w:val="24"/>
            <w:szCs w:val="24"/>
          </w:rPr>
          <w:t xml:space="preserve"> Finally, you can install </w:t>
        </w:r>
        <w:proofErr w:type="spellStart"/>
        <w:r w:rsidRPr="00E04578">
          <w:rPr>
            <w:rFonts w:ascii="Times New Roman" w:eastAsia="Times New Roman" w:hAnsi="Times New Roman" w:cs="Times New Roman"/>
            <w:b/>
            <w:bCs/>
            <w:sz w:val="24"/>
            <w:szCs w:val="24"/>
          </w:rPr>
          <w:t>phpMyAdmin</w:t>
        </w:r>
        <w:proofErr w:type="spellEnd"/>
        <w:r w:rsidRPr="00E04578">
          <w:rPr>
            <w:rFonts w:ascii="Times New Roman" w:eastAsia="Times New Roman" w:hAnsi="Times New Roman" w:cs="Times New Roman"/>
            <w:sz w:val="24"/>
            <w:szCs w:val="24"/>
          </w:rPr>
          <w:t xml:space="preserve"> for administrating </w:t>
        </w:r>
        <w:proofErr w:type="spellStart"/>
        <w:r w:rsidRPr="00E04578">
          <w:rPr>
            <w:rFonts w:ascii="Times New Roman" w:eastAsia="Times New Roman" w:hAnsi="Times New Roman" w:cs="Times New Roman"/>
            <w:b/>
            <w:bCs/>
            <w:sz w:val="24"/>
            <w:szCs w:val="24"/>
          </w:rPr>
          <w:t>MySQL</w:t>
        </w:r>
        <w:proofErr w:type="spellEnd"/>
        <w:r w:rsidRPr="00E04578">
          <w:rPr>
            <w:rFonts w:ascii="Times New Roman" w:eastAsia="Times New Roman" w:hAnsi="Times New Roman" w:cs="Times New Roman"/>
            <w:b/>
            <w:bCs/>
            <w:sz w:val="24"/>
            <w:szCs w:val="24"/>
          </w:rPr>
          <w:t>/</w:t>
        </w:r>
        <w:proofErr w:type="spellStart"/>
        <w:r w:rsidRPr="00E04578">
          <w:rPr>
            <w:rFonts w:ascii="Times New Roman" w:eastAsia="Times New Roman" w:hAnsi="Times New Roman" w:cs="Times New Roman"/>
            <w:b/>
            <w:bCs/>
            <w:sz w:val="24"/>
            <w:szCs w:val="24"/>
          </w:rPr>
          <w:t>MariaDB</w:t>
        </w:r>
        <w:proofErr w:type="spellEnd"/>
        <w:r w:rsidRPr="00E04578">
          <w:rPr>
            <w:rFonts w:ascii="Times New Roman" w:eastAsia="Times New Roman" w:hAnsi="Times New Roman" w:cs="Times New Roman"/>
            <w:sz w:val="24"/>
            <w:szCs w:val="24"/>
          </w:rPr>
          <w:t xml:space="preserve"> databases from the comfort of a web browser, by running following command.</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 w:author="Unknown"/>
          <w:rFonts w:ascii="Courier New" w:eastAsia="Times New Roman" w:hAnsi="Courier New" w:cs="Courier New"/>
          <w:sz w:val="20"/>
          <w:szCs w:val="20"/>
        </w:rPr>
      </w:pPr>
      <w:ins w:id="110" w:author="Unknown">
        <w:r w:rsidRPr="00E04578">
          <w:rPr>
            <w:rFonts w:ascii="Courier New" w:eastAsia="Times New Roman" w:hAnsi="Courier New" w:cs="Courier New"/>
            <w:sz w:val="20"/>
            <w:szCs w:val="20"/>
          </w:rPr>
          <w:t xml:space="preserve">$ </w:t>
        </w:r>
        <w:proofErr w:type="spellStart"/>
        <w:proofErr w:type="gramStart"/>
        <w:r w:rsidRPr="00E04578">
          <w:rPr>
            <w:rFonts w:ascii="Courier New" w:eastAsia="Times New Roman" w:hAnsi="Courier New" w:cs="Courier New"/>
            <w:sz w:val="20"/>
            <w:szCs w:val="20"/>
          </w:rPr>
          <w:t>sudo</w:t>
        </w:r>
        <w:proofErr w:type="spellEnd"/>
        <w:proofErr w:type="gramEnd"/>
        <w:r w:rsidRPr="00E04578">
          <w:rPr>
            <w:rFonts w:ascii="Courier New" w:eastAsia="Times New Roman" w:hAnsi="Courier New" w:cs="Courier New"/>
            <w:sz w:val="20"/>
            <w:szCs w:val="20"/>
          </w:rPr>
          <w:t xml:space="preserve"> apt install </w:t>
        </w:r>
        <w:proofErr w:type="spellStart"/>
        <w:r w:rsidRPr="00E04578">
          <w:rPr>
            <w:rFonts w:ascii="Courier New" w:eastAsia="Times New Roman" w:hAnsi="Courier New" w:cs="Courier New"/>
            <w:sz w:val="20"/>
            <w:szCs w:val="20"/>
          </w:rPr>
          <w:t>phpmyadmin</w:t>
        </w:r>
        <w:proofErr w:type="spellEnd"/>
      </w:ins>
    </w:p>
    <w:p w:rsidR="00E04578" w:rsidRPr="00E04578" w:rsidRDefault="00E04578" w:rsidP="00E04578">
      <w:pPr>
        <w:spacing w:before="100" w:beforeAutospacing="1" w:after="100" w:afterAutospacing="1" w:line="240" w:lineRule="auto"/>
        <w:rPr>
          <w:ins w:id="111" w:author="Unknown"/>
          <w:rFonts w:ascii="Times New Roman" w:eastAsia="Times New Roman" w:hAnsi="Times New Roman" w:cs="Times New Roman"/>
          <w:sz w:val="24"/>
          <w:szCs w:val="24"/>
        </w:rPr>
      </w:pPr>
      <w:ins w:id="112" w:author="Unknown">
        <w:r w:rsidRPr="00E04578">
          <w:rPr>
            <w:rFonts w:ascii="Times New Roman" w:eastAsia="Times New Roman" w:hAnsi="Times New Roman" w:cs="Times New Roman"/>
            <w:sz w:val="24"/>
            <w:szCs w:val="24"/>
          </w:rPr>
          <w:t xml:space="preserve">Through the package installation process, you will be asked to choose the web server that should be automatically configured to run </w:t>
        </w:r>
        <w:proofErr w:type="spellStart"/>
        <w:r w:rsidRPr="00E04578">
          <w:rPr>
            <w:rFonts w:ascii="Times New Roman" w:eastAsia="Times New Roman" w:hAnsi="Times New Roman" w:cs="Times New Roman"/>
            <w:sz w:val="24"/>
            <w:szCs w:val="24"/>
          </w:rPr>
          <w:t>phpMyAdmin</w:t>
        </w:r>
        <w:proofErr w:type="spellEnd"/>
        <w:r w:rsidRPr="00E04578">
          <w:rPr>
            <w:rFonts w:ascii="Times New Roman" w:eastAsia="Times New Roman" w:hAnsi="Times New Roman" w:cs="Times New Roman"/>
            <w:sz w:val="24"/>
            <w:szCs w:val="24"/>
          </w:rPr>
          <w:t xml:space="preserve">, select </w:t>
        </w:r>
        <w:r w:rsidRPr="00E04578">
          <w:rPr>
            <w:rFonts w:ascii="Times New Roman" w:eastAsia="Times New Roman" w:hAnsi="Times New Roman" w:cs="Times New Roman"/>
            <w:b/>
            <w:bCs/>
            <w:sz w:val="24"/>
            <w:szCs w:val="24"/>
          </w:rPr>
          <w:t>apache</w:t>
        </w:r>
        <w:r w:rsidRPr="00E04578">
          <w:rPr>
            <w:rFonts w:ascii="Times New Roman" w:eastAsia="Times New Roman" w:hAnsi="Times New Roman" w:cs="Times New Roman"/>
            <w:sz w:val="24"/>
            <w:szCs w:val="24"/>
          </w:rPr>
          <w:t xml:space="preserve"> by pressing the space bar and press </w:t>
        </w:r>
        <w:r w:rsidRPr="00E04578">
          <w:rPr>
            <w:rFonts w:ascii="Times New Roman" w:eastAsia="Times New Roman" w:hAnsi="Times New Roman" w:cs="Times New Roman"/>
            <w:b/>
            <w:bCs/>
            <w:sz w:val="24"/>
            <w:szCs w:val="24"/>
          </w:rPr>
          <w:t>Enter</w:t>
        </w:r>
        <w:r w:rsidRPr="00E04578">
          <w:rPr>
            <w:rFonts w:ascii="Times New Roman" w:eastAsia="Times New Roman" w:hAnsi="Times New Roman" w:cs="Times New Roman"/>
            <w:sz w:val="24"/>
            <w:szCs w:val="24"/>
          </w:rPr>
          <w:t>.</w:t>
        </w:r>
      </w:ins>
    </w:p>
    <w:p w:rsidR="00E04578" w:rsidRPr="00E04578" w:rsidRDefault="00E04578" w:rsidP="00E04578">
      <w:pPr>
        <w:spacing w:after="0" w:line="240" w:lineRule="auto"/>
        <w:rPr>
          <w:ins w:id="113"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115300" cy="4724400"/>
            <wp:effectExtent l="19050" t="0" r="0" b="0"/>
            <wp:docPr id="4" name="Picture 4" descr="Select PhpMyAdmin Web Serv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PhpMyAdmin Web Server">
                      <a:hlinkClick r:id="rId12"/>
                    </pic:cNvPr>
                    <pic:cNvPicPr>
                      <a:picLocks noChangeAspect="1" noChangeArrowheads="1"/>
                    </pic:cNvPicPr>
                  </pic:nvPicPr>
                  <pic:blipFill>
                    <a:blip r:embed="rId13"/>
                    <a:srcRect/>
                    <a:stretch>
                      <a:fillRect/>
                    </a:stretch>
                  </pic:blipFill>
                  <pic:spPr bwMode="auto">
                    <a:xfrm>
                      <a:off x="0" y="0"/>
                      <a:ext cx="8115300" cy="4724400"/>
                    </a:xfrm>
                    <a:prstGeom prst="rect">
                      <a:avLst/>
                    </a:prstGeom>
                    <a:noFill/>
                    <a:ln w="9525">
                      <a:noFill/>
                      <a:miter lim="800000"/>
                      <a:headEnd/>
                      <a:tailEnd/>
                    </a:ln>
                  </pic:spPr>
                </pic:pic>
              </a:graphicData>
            </a:graphic>
          </wp:inline>
        </w:drawing>
      </w:r>
    </w:p>
    <w:p w:rsidR="00E04578" w:rsidRPr="00E04578" w:rsidRDefault="00E04578" w:rsidP="00E04578">
      <w:pPr>
        <w:spacing w:before="100" w:beforeAutospacing="1" w:after="100" w:afterAutospacing="1" w:line="240" w:lineRule="auto"/>
        <w:rPr>
          <w:ins w:id="114" w:author="Unknown"/>
          <w:rFonts w:ascii="Times New Roman" w:eastAsia="Times New Roman" w:hAnsi="Times New Roman" w:cs="Times New Roman"/>
          <w:sz w:val="24"/>
          <w:szCs w:val="24"/>
        </w:rPr>
      </w:pPr>
      <w:ins w:id="115" w:author="Unknown">
        <w:r w:rsidRPr="00E04578">
          <w:rPr>
            <w:rFonts w:ascii="Times New Roman" w:eastAsia="Times New Roman" w:hAnsi="Times New Roman" w:cs="Times New Roman"/>
            <w:sz w:val="24"/>
            <w:szCs w:val="24"/>
          </w:rPr>
          <w:t xml:space="preserve">Select </w:t>
        </w:r>
        <w:proofErr w:type="spellStart"/>
        <w:r w:rsidRPr="00E04578">
          <w:rPr>
            <w:rFonts w:ascii="Times New Roman" w:eastAsia="Times New Roman" w:hAnsi="Times New Roman" w:cs="Times New Roman"/>
            <w:sz w:val="24"/>
            <w:szCs w:val="24"/>
          </w:rPr>
          <w:t>PhpMyAdmin</w:t>
        </w:r>
        <w:proofErr w:type="spellEnd"/>
        <w:r w:rsidRPr="00E04578">
          <w:rPr>
            <w:rFonts w:ascii="Times New Roman" w:eastAsia="Times New Roman" w:hAnsi="Times New Roman" w:cs="Times New Roman"/>
            <w:sz w:val="24"/>
            <w:szCs w:val="24"/>
          </w:rPr>
          <w:t xml:space="preserve"> Web Server</w:t>
        </w:r>
      </w:ins>
    </w:p>
    <w:p w:rsidR="00E04578" w:rsidRPr="00E04578" w:rsidRDefault="00E04578" w:rsidP="00E04578">
      <w:pPr>
        <w:spacing w:after="0" w:line="240" w:lineRule="auto"/>
        <w:rPr>
          <w:ins w:id="116"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829550" cy="3638550"/>
            <wp:effectExtent l="19050" t="0" r="0" b="0"/>
            <wp:docPr id="5" name="Picture 5" descr="PhpMyAdmin Configur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MyAdmin Configuration">
                      <a:hlinkClick r:id="rId14"/>
                    </pic:cNvPr>
                    <pic:cNvPicPr>
                      <a:picLocks noChangeAspect="1" noChangeArrowheads="1"/>
                    </pic:cNvPicPr>
                  </pic:nvPicPr>
                  <pic:blipFill>
                    <a:blip r:embed="rId15"/>
                    <a:srcRect/>
                    <a:stretch>
                      <a:fillRect/>
                    </a:stretch>
                  </pic:blipFill>
                  <pic:spPr bwMode="auto">
                    <a:xfrm>
                      <a:off x="0" y="0"/>
                      <a:ext cx="7829550" cy="3638550"/>
                    </a:xfrm>
                    <a:prstGeom prst="rect">
                      <a:avLst/>
                    </a:prstGeom>
                    <a:noFill/>
                    <a:ln w="9525">
                      <a:noFill/>
                      <a:miter lim="800000"/>
                      <a:headEnd/>
                      <a:tailEnd/>
                    </a:ln>
                  </pic:spPr>
                </pic:pic>
              </a:graphicData>
            </a:graphic>
          </wp:inline>
        </w:drawing>
      </w:r>
    </w:p>
    <w:p w:rsidR="00E04578" w:rsidRPr="00E04578" w:rsidRDefault="00E04578" w:rsidP="00E04578">
      <w:pPr>
        <w:spacing w:before="100" w:beforeAutospacing="1" w:after="100" w:afterAutospacing="1" w:line="240" w:lineRule="auto"/>
        <w:rPr>
          <w:ins w:id="117" w:author="Unknown"/>
          <w:rFonts w:ascii="Times New Roman" w:eastAsia="Times New Roman" w:hAnsi="Times New Roman" w:cs="Times New Roman"/>
          <w:sz w:val="24"/>
          <w:szCs w:val="24"/>
        </w:rPr>
      </w:pPr>
      <w:proofErr w:type="spellStart"/>
      <w:ins w:id="118" w:author="Unknown">
        <w:r w:rsidRPr="00E04578">
          <w:rPr>
            <w:rFonts w:ascii="Times New Roman" w:eastAsia="Times New Roman" w:hAnsi="Times New Roman" w:cs="Times New Roman"/>
            <w:sz w:val="24"/>
            <w:szCs w:val="24"/>
          </w:rPr>
          <w:t>PhpMyAdmin</w:t>
        </w:r>
        <w:proofErr w:type="spellEnd"/>
        <w:r w:rsidRPr="00E04578">
          <w:rPr>
            <w:rFonts w:ascii="Times New Roman" w:eastAsia="Times New Roman" w:hAnsi="Times New Roman" w:cs="Times New Roman"/>
            <w:sz w:val="24"/>
            <w:szCs w:val="24"/>
          </w:rPr>
          <w:t xml:space="preserve"> Configuration</w:t>
        </w:r>
      </w:ins>
    </w:p>
    <w:p w:rsidR="00E04578" w:rsidRPr="00E04578" w:rsidRDefault="00E04578" w:rsidP="00E04578">
      <w:pPr>
        <w:spacing w:before="100" w:beforeAutospacing="1" w:after="100" w:afterAutospacing="1" w:line="240" w:lineRule="auto"/>
        <w:rPr>
          <w:ins w:id="119" w:author="Unknown"/>
          <w:rFonts w:ascii="Times New Roman" w:eastAsia="Times New Roman" w:hAnsi="Times New Roman" w:cs="Times New Roman"/>
          <w:sz w:val="24"/>
          <w:szCs w:val="24"/>
        </w:rPr>
      </w:pPr>
      <w:ins w:id="120" w:author="Unknown">
        <w:r w:rsidRPr="00E04578">
          <w:rPr>
            <w:rFonts w:ascii="Times New Roman" w:eastAsia="Times New Roman" w:hAnsi="Times New Roman" w:cs="Times New Roman"/>
            <w:b/>
            <w:bCs/>
            <w:sz w:val="24"/>
            <w:szCs w:val="24"/>
          </w:rPr>
          <w:t>12.</w:t>
        </w:r>
        <w:r w:rsidRPr="00E04578">
          <w:rPr>
            <w:rFonts w:ascii="Times New Roman" w:eastAsia="Times New Roman" w:hAnsi="Times New Roman" w:cs="Times New Roman"/>
            <w:sz w:val="24"/>
            <w:szCs w:val="24"/>
          </w:rPr>
          <w:t xml:space="preserve"> Next, enter the password for the </w:t>
        </w:r>
        <w:proofErr w:type="spellStart"/>
        <w:r w:rsidRPr="00E04578">
          <w:rPr>
            <w:rFonts w:ascii="Times New Roman" w:eastAsia="Times New Roman" w:hAnsi="Times New Roman" w:cs="Times New Roman"/>
            <w:b/>
            <w:bCs/>
            <w:sz w:val="24"/>
            <w:szCs w:val="24"/>
          </w:rPr>
          <w:t>MySQL</w:t>
        </w:r>
        <w:proofErr w:type="spellEnd"/>
        <w:r w:rsidRPr="00E04578">
          <w:rPr>
            <w:rFonts w:ascii="Times New Roman" w:eastAsia="Times New Roman" w:hAnsi="Times New Roman" w:cs="Times New Roman"/>
            <w:b/>
            <w:bCs/>
            <w:sz w:val="24"/>
            <w:szCs w:val="24"/>
          </w:rPr>
          <w:t>/</w:t>
        </w:r>
        <w:proofErr w:type="spellStart"/>
        <w:r w:rsidRPr="00E04578">
          <w:rPr>
            <w:rFonts w:ascii="Times New Roman" w:eastAsia="Times New Roman" w:hAnsi="Times New Roman" w:cs="Times New Roman"/>
            <w:b/>
            <w:bCs/>
            <w:sz w:val="24"/>
            <w:szCs w:val="24"/>
          </w:rPr>
          <w:t>MariaDB</w:t>
        </w:r>
        <w:proofErr w:type="spellEnd"/>
        <w:r w:rsidRPr="00E04578">
          <w:rPr>
            <w:rFonts w:ascii="Times New Roman" w:eastAsia="Times New Roman" w:hAnsi="Times New Roman" w:cs="Times New Roman"/>
            <w:sz w:val="24"/>
            <w:szCs w:val="24"/>
          </w:rPr>
          <w:t xml:space="preserve"> administrative user so the installer can create database for </w:t>
        </w:r>
        <w:proofErr w:type="spellStart"/>
        <w:r w:rsidRPr="00E04578">
          <w:rPr>
            <w:rFonts w:ascii="Times New Roman" w:eastAsia="Times New Roman" w:hAnsi="Times New Roman" w:cs="Times New Roman"/>
            <w:sz w:val="24"/>
            <w:szCs w:val="24"/>
          </w:rPr>
          <w:t>phpmyadmin</w:t>
        </w:r>
        <w:proofErr w:type="spellEnd"/>
        <w:r w:rsidRPr="00E04578">
          <w:rPr>
            <w:rFonts w:ascii="Times New Roman" w:eastAsia="Times New Roman" w:hAnsi="Times New Roman" w:cs="Times New Roman"/>
            <w:sz w:val="24"/>
            <w:szCs w:val="24"/>
          </w:rPr>
          <w:t>.</w:t>
        </w:r>
      </w:ins>
    </w:p>
    <w:p w:rsidR="00E04578" w:rsidRPr="00E04578" w:rsidRDefault="00E04578" w:rsidP="00E04578">
      <w:pPr>
        <w:spacing w:after="0" w:line="240" w:lineRule="auto"/>
        <w:rPr>
          <w:ins w:id="121"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829550" cy="3638550"/>
            <wp:effectExtent l="19050" t="0" r="0" b="0"/>
            <wp:docPr id="6" name="Picture 6" descr="Set Password for Phpmyadmi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 Password for Phpmyadmin">
                      <a:hlinkClick r:id="rId16"/>
                    </pic:cNvPr>
                    <pic:cNvPicPr>
                      <a:picLocks noChangeAspect="1" noChangeArrowheads="1"/>
                    </pic:cNvPicPr>
                  </pic:nvPicPr>
                  <pic:blipFill>
                    <a:blip r:embed="rId17"/>
                    <a:srcRect/>
                    <a:stretch>
                      <a:fillRect/>
                    </a:stretch>
                  </pic:blipFill>
                  <pic:spPr bwMode="auto">
                    <a:xfrm>
                      <a:off x="0" y="0"/>
                      <a:ext cx="7829550" cy="3638550"/>
                    </a:xfrm>
                    <a:prstGeom prst="rect">
                      <a:avLst/>
                    </a:prstGeom>
                    <a:noFill/>
                    <a:ln w="9525">
                      <a:noFill/>
                      <a:miter lim="800000"/>
                      <a:headEnd/>
                      <a:tailEnd/>
                    </a:ln>
                  </pic:spPr>
                </pic:pic>
              </a:graphicData>
            </a:graphic>
          </wp:inline>
        </w:drawing>
      </w:r>
    </w:p>
    <w:p w:rsidR="00E04578" w:rsidRPr="00E04578" w:rsidRDefault="00E04578" w:rsidP="00E04578">
      <w:pPr>
        <w:spacing w:before="100" w:beforeAutospacing="1" w:after="100" w:afterAutospacing="1" w:line="240" w:lineRule="auto"/>
        <w:rPr>
          <w:ins w:id="122" w:author="Unknown"/>
          <w:rFonts w:ascii="Times New Roman" w:eastAsia="Times New Roman" w:hAnsi="Times New Roman" w:cs="Times New Roman"/>
          <w:sz w:val="24"/>
          <w:szCs w:val="24"/>
        </w:rPr>
      </w:pPr>
      <w:ins w:id="123" w:author="Unknown">
        <w:r w:rsidRPr="00E04578">
          <w:rPr>
            <w:rFonts w:ascii="Times New Roman" w:eastAsia="Times New Roman" w:hAnsi="Times New Roman" w:cs="Times New Roman"/>
            <w:sz w:val="24"/>
            <w:szCs w:val="24"/>
          </w:rPr>
          <w:t xml:space="preserve">Set Password for </w:t>
        </w:r>
        <w:proofErr w:type="spellStart"/>
        <w:r w:rsidRPr="00E04578">
          <w:rPr>
            <w:rFonts w:ascii="Times New Roman" w:eastAsia="Times New Roman" w:hAnsi="Times New Roman" w:cs="Times New Roman"/>
            <w:sz w:val="24"/>
            <w:szCs w:val="24"/>
          </w:rPr>
          <w:t>Phpmyadmin</w:t>
        </w:r>
        <w:proofErr w:type="spellEnd"/>
      </w:ins>
    </w:p>
    <w:p w:rsidR="00E04578" w:rsidRPr="00E04578" w:rsidRDefault="00E04578" w:rsidP="00E04578">
      <w:pPr>
        <w:spacing w:before="100" w:beforeAutospacing="1" w:after="100" w:afterAutospacing="1" w:line="240" w:lineRule="auto"/>
        <w:rPr>
          <w:ins w:id="124" w:author="Unknown"/>
          <w:rFonts w:ascii="Times New Roman" w:eastAsia="Times New Roman" w:hAnsi="Times New Roman" w:cs="Times New Roman"/>
          <w:sz w:val="24"/>
          <w:szCs w:val="24"/>
        </w:rPr>
      </w:pPr>
      <w:ins w:id="125" w:author="Unknown">
        <w:r w:rsidRPr="00E04578">
          <w:rPr>
            <w:rFonts w:ascii="Times New Roman" w:eastAsia="Times New Roman" w:hAnsi="Times New Roman" w:cs="Times New Roman"/>
            <w:b/>
            <w:bCs/>
            <w:sz w:val="24"/>
            <w:szCs w:val="24"/>
          </w:rPr>
          <w:t>13.</w:t>
        </w:r>
        <w:r w:rsidRPr="00E04578">
          <w:rPr>
            <w:rFonts w:ascii="Times New Roman" w:eastAsia="Times New Roman" w:hAnsi="Times New Roman" w:cs="Times New Roman"/>
            <w:sz w:val="24"/>
            <w:szCs w:val="24"/>
          </w:rPr>
          <w:t xml:space="preserve"> Once everything installed, you can now restart the apache2 service to effect the recent changes.</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 w:author="Unknown"/>
          <w:rFonts w:ascii="Courier New" w:eastAsia="Times New Roman" w:hAnsi="Courier New" w:cs="Courier New"/>
          <w:sz w:val="20"/>
          <w:szCs w:val="20"/>
        </w:rPr>
      </w:pPr>
      <w:ins w:id="127" w:author="Unknown">
        <w:r w:rsidRPr="00E04578">
          <w:rPr>
            <w:rFonts w:ascii="Courier New" w:eastAsia="Times New Roman" w:hAnsi="Courier New" w:cs="Courier New"/>
            <w:sz w:val="20"/>
            <w:szCs w:val="20"/>
          </w:rPr>
          <w:t xml:space="preserve">$ </w:t>
        </w:r>
        <w:proofErr w:type="spellStart"/>
        <w:proofErr w:type="gramStart"/>
        <w:r w:rsidRPr="00E04578">
          <w:rPr>
            <w:rFonts w:ascii="Courier New" w:eastAsia="Times New Roman" w:hAnsi="Courier New" w:cs="Courier New"/>
            <w:sz w:val="20"/>
            <w:szCs w:val="20"/>
          </w:rPr>
          <w:t>sudo</w:t>
        </w:r>
        <w:proofErr w:type="spellEnd"/>
        <w:proofErr w:type="gramEnd"/>
        <w:r w:rsidRPr="00E04578">
          <w:rPr>
            <w:rFonts w:ascii="Courier New" w:eastAsia="Times New Roman" w:hAnsi="Courier New" w:cs="Courier New"/>
            <w:sz w:val="20"/>
            <w:szCs w:val="20"/>
          </w:rPr>
          <w:t xml:space="preserve"> </w:t>
        </w:r>
        <w:proofErr w:type="spellStart"/>
        <w:r w:rsidRPr="00E04578">
          <w:rPr>
            <w:rFonts w:ascii="Courier New" w:eastAsia="Times New Roman" w:hAnsi="Courier New" w:cs="Courier New"/>
            <w:sz w:val="20"/>
            <w:szCs w:val="20"/>
          </w:rPr>
          <w:t>systemctl</w:t>
        </w:r>
        <w:proofErr w:type="spellEnd"/>
        <w:r w:rsidRPr="00E04578">
          <w:rPr>
            <w:rFonts w:ascii="Courier New" w:eastAsia="Times New Roman" w:hAnsi="Courier New" w:cs="Courier New"/>
            <w:sz w:val="20"/>
            <w:szCs w:val="20"/>
          </w:rPr>
          <w:t xml:space="preserve"> restart apache2</w:t>
        </w:r>
      </w:ins>
    </w:p>
    <w:p w:rsidR="00E04578" w:rsidRPr="00E04578" w:rsidRDefault="00E04578" w:rsidP="00E04578">
      <w:pPr>
        <w:spacing w:before="100" w:beforeAutospacing="1" w:after="100" w:afterAutospacing="1" w:line="240" w:lineRule="auto"/>
        <w:rPr>
          <w:ins w:id="128" w:author="Unknown"/>
          <w:rFonts w:ascii="Times New Roman" w:eastAsia="Times New Roman" w:hAnsi="Times New Roman" w:cs="Times New Roman"/>
          <w:sz w:val="24"/>
          <w:szCs w:val="24"/>
        </w:rPr>
      </w:pPr>
      <w:ins w:id="129" w:author="Unknown">
        <w:r w:rsidRPr="00E04578">
          <w:rPr>
            <w:rFonts w:ascii="Times New Roman" w:eastAsia="Times New Roman" w:hAnsi="Times New Roman" w:cs="Times New Roman"/>
            <w:b/>
            <w:bCs/>
            <w:color w:val="FF0000"/>
            <w:sz w:val="24"/>
            <w:szCs w:val="24"/>
          </w:rPr>
          <w:t>Note</w:t>
        </w:r>
        <w:r w:rsidRPr="00E04578">
          <w:rPr>
            <w:rFonts w:ascii="Times New Roman" w:eastAsia="Times New Roman" w:hAnsi="Times New Roman" w:cs="Times New Roman"/>
            <w:sz w:val="24"/>
            <w:szCs w:val="24"/>
          </w:rPr>
          <w:t xml:space="preserve">: If the </w:t>
        </w:r>
        <w:proofErr w:type="spellStart"/>
        <w:r w:rsidRPr="00E04578">
          <w:rPr>
            <w:rFonts w:ascii="Times New Roman" w:eastAsia="Times New Roman" w:hAnsi="Times New Roman" w:cs="Times New Roman"/>
            <w:b/>
            <w:bCs/>
            <w:sz w:val="24"/>
            <w:szCs w:val="24"/>
          </w:rPr>
          <w:t>PhpMyAdmin</w:t>
        </w:r>
        <w:proofErr w:type="spellEnd"/>
        <w:r w:rsidRPr="00E04578">
          <w:rPr>
            <w:rFonts w:ascii="Times New Roman" w:eastAsia="Times New Roman" w:hAnsi="Times New Roman" w:cs="Times New Roman"/>
            <w:sz w:val="24"/>
            <w:szCs w:val="24"/>
          </w:rPr>
          <w:t xml:space="preserve"> package has not been </w:t>
        </w:r>
        <w:proofErr w:type="spellStart"/>
        <w:r w:rsidRPr="00E04578">
          <w:rPr>
            <w:rFonts w:ascii="Times New Roman" w:eastAsia="Times New Roman" w:hAnsi="Times New Roman" w:cs="Times New Roman"/>
            <w:sz w:val="24"/>
            <w:szCs w:val="24"/>
          </w:rPr>
          <w:t>enable</w:t>
        </w:r>
        <w:proofErr w:type="spellEnd"/>
        <w:r w:rsidRPr="00E04578">
          <w:rPr>
            <w:rFonts w:ascii="Times New Roman" w:eastAsia="Times New Roman" w:hAnsi="Times New Roman" w:cs="Times New Roman"/>
            <w:sz w:val="24"/>
            <w:szCs w:val="24"/>
          </w:rPr>
          <w:t xml:space="preserve"> to work with apache web server automatically, run the following commands to copy the </w:t>
        </w:r>
        <w:proofErr w:type="spellStart"/>
        <w:r w:rsidRPr="00E04578">
          <w:rPr>
            <w:rFonts w:ascii="Times New Roman" w:eastAsia="Times New Roman" w:hAnsi="Times New Roman" w:cs="Times New Roman"/>
            <w:sz w:val="24"/>
            <w:szCs w:val="24"/>
          </w:rPr>
          <w:t>phpmyadmin</w:t>
        </w:r>
        <w:proofErr w:type="spellEnd"/>
        <w:r w:rsidRPr="00E04578">
          <w:rPr>
            <w:rFonts w:ascii="Times New Roman" w:eastAsia="Times New Roman" w:hAnsi="Times New Roman" w:cs="Times New Roman"/>
            <w:sz w:val="24"/>
            <w:szCs w:val="24"/>
          </w:rPr>
          <w:t xml:space="preserve"> apache configuration file located under </w:t>
        </w:r>
        <w:r w:rsidRPr="00E04578">
          <w:rPr>
            <w:rFonts w:ascii="Times New Roman" w:eastAsia="Times New Roman" w:hAnsi="Times New Roman" w:cs="Times New Roman"/>
            <w:b/>
            <w:bCs/>
            <w:sz w:val="24"/>
            <w:szCs w:val="24"/>
          </w:rPr>
          <w:t>/etc/</w:t>
        </w:r>
        <w:proofErr w:type="spellStart"/>
        <w:r w:rsidRPr="00E04578">
          <w:rPr>
            <w:rFonts w:ascii="Times New Roman" w:eastAsia="Times New Roman" w:hAnsi="Times New Roman" w:cs="Times New Roman"/>
            <w:b/>
            <w:bCs/>
            <w:sz w:val="24"/>
            <w:szCs w:val="24"/>
          </w:rPr>
          <w:t>phpmyadmin</w:t>
        </w:r>
        <w:proofErr w:type="spellEnd"/>
        <w:r w:rsidRPr="00E04578">
          <w:rPr>
            <w:rFonts w:ascii="Times New Roman" w:eastAsia="Times New Roman" w:hAnsi="Times New Roman" w:cs="Times New Roman"/>
            <w:b/>
            <w:bCs/>
            <w:sz w:val="24"/>
            <w:szCs w:val="24"/>
          </w:rPr>
          <w:t>/</w:t>
        </w:r>
        <w:r w:rsidRPr="00E04578">
          <w:rPr>
            <w:rFonts w:ascii="Times New Roman" w:eastAsia="Times New Roman" w:hAnsi="Times New Roman" w:cs="Times New Roman"/>
            <w:sz w:val="24"/>
            <w:szCs w:val="24"/>
          </w:rPr>
          <w:t xml:space="preserve"> to apache </w:t>
        </w:r>
        <w:proofErr w:type="spellStart"/>
        <w:r w:rsidRPr="00E04578">
          <w:rPr>
            <w:rFonts w:ascii="Times New Roman" w:eastAsia="Times New Roman" w:hAnsi="Times New Roman" w:cs="Times New Roman"/>
            <w:sz w:val="24"/>
            <w:szCs w:val="24"/>
          </w:rPr>
          <w:t>webserver</w:t>
        </w:r>
        <w:proofErr w:type="spellEnd"/>
        <w:r w:rsidRPr="00E04578">
          <w:rPr>
            <w:rFonts w:ascii="Times New Roman" w:eastAsia="Times New Roman" w:hAnsi="Times New Roman" w:cs="Times New Roman"/>
            <w:sz w:val="24"/>
            <w:szCs w:val="24"/>
          </w:rPr>
          <w:t xml:space="preserve"> available configurations directory </w:t>
        </w:r>
        <w:r w:rsidRPr="00E04578">
          <w:rPr>
            <w:rFonts w:ascii="Times New Roman" w:eastAsia="Times New Roman" w:hAnsi="Times New Roman" w:cs="Times New Roman"/>
            <w:b/>
            <w:bCs/>
            <w:sz w:val="24"/>
            <w:szCs w:val="24"/>
          </w:rPr>
          <w:t>/etc/apache2/conf-available/</w:t>
        </w:r>
        <w:r w:rsidRPr="00E04578">
          <w:rPr>
            <w:rFonts w:ascii="Times New Roman" w:eastAsia="Times New Roman" w:hAnsi="Times New Roman" w:cs="Times New Roman"/>
            <w:sz w:val="24"/>
            <w:szCs w:val="24"/>
          </w:rPr>
          <w:t xml:space="preserve"> and then activate it using the </w:t>
        </w:r>
        <w:r w:rsidRPr="00E04578">
          <w:rPr>
            <w:rFonts w:ascii="Times New Roman" w:eastAsia="Times New Roman" w:hAnsi="Times New Roman" w:cs="Times New Roman"/>
            <w:b/>
            <w:bCs/>
            <w:sz w:val="24"/>
            <w:szCs w:val="24"/>
          </w:rPr>
          <w:t>a2enconf</w:t>
        </w:r>
        <w:r w:rsidRPr="00E04578">
          <w:rPr>
            <w:rFonts w:ascii="Times New Roman" w:eastAsia="Times New Roman" w:hAnsi="Times New Roman" w:cs="Times New Roman"/>
            <w:sz w:val="24"/>
            <w:szCs w:val="24"/>
          </w:rPr>
          <w:t xml:space="preserve"> utility, and restart apache service effect the recent changes, as follows.</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 w:author="Unknown"/>
          <w:rFonts w:ascii="Courier New" w:eastAsia="Times New Roman" w:hAnsi="Courier New" w:cs="Courier New"/>
          <w:sz w:val="20"/>
          <w:szCs w:val="20"/>
        </w:rPr>
      </w:pPr>
      <w:ins w:id="131" w:author="Unknown">
        <w:r w:rsidRPr="00E04578">
          <w:rPr>
            <w:rFonts w:ascii="Courier New" w:eastAsia="Times New Roman" w:hAnsi="Courier New" w:cs="Courier New"/>
            <w:sz w:val="20"/>
            <w:szCs w:val="20"/>
          </w:rPr>
          <w:t xml:space="preserve">$ </w:t>
        </w:r>
        <w:proofErr w:type="spellStart"/>
        <w:proofErr w:type="gramStart"/>
        <w:r w:rsidRPr="00E04578">
          <w:rPr>
            <w:rFonts w:ascii="Courier New" w:eastAsia="Times New Roman" w:hAnsi="Courier New" w:cs="Courier New"/>
            <w:sz w:val="20"/>
            <w:szCs w:val="20"/>
          </w:rPr>
          <w:t>sudo</w:t>
        </w:r>
        <w:proofErr w:type="spellEnd"/>
        <w:proofErr w:type="gramEnd"/>
        <w:r w:rsidRPr="00E04578">
          <w:rPr>
            <w:rFonts w:ascii="Courier New" w:eastAsia="Times New Roman" w:hAnsi="Courier New" w:cs="Courier New"/>
            <w:sz w:val="20"/>
            <w:szCs w:val="20"/>
          </w:rPr>
          <w:t xml:space="preserve"> cp /etc/</w:t>
        </w:r>
        <w:proofErr w:type="spellStart"/>
        <w:r w:rsidRPr="00E04578">
          <w:rPr>
            <w:rFonts w:ascii="Courier New" w:eastAsia="Times New Roman" w:hAnsi="Courier New" w:cs="Courier New"/>
            <w:sz w:val="20"/>
            <w:szCs w:val="20"/>
          </w:rPr>
          <w:t>phpmyadmin</w:t>
        </w:r>
        <w:proofErr w:type="spellEnd"/>
        <w:r w:rsidRPr="00E04578">
          <w:rPr>
            <w:rFonts w:ascii="Courier New" w:eastAsia="Times New Roman" w:hAnsi="Courier New" w:cs="Courier New"/>
            <w:sz w:val="20"/>
            <w:szCs w:val="20"/>
          </w:rPr>
          <w:t>/</w:t>
        </w:r>
        <w:proofErr w:type="spellStart"/>
        <w:r w:rsidRPr="00E04578">
          <w:rPr>
            <w:rFonts w:ascii="Courier New" w:eastAsia="Times New Roman" w:hAnsi="Courier New" w:cs="Courier New"/>
            <w:sz w:val="20"/>
            <w:szCs w:val="20"/>
          </w:rPr>
          <w:t>apache.conf</w:t>
        </w:r>
        <w:proofErr w:type="spellEnd"/>
        <w:r w:rsidRPr="00E04578">
          <w:rPr>
            <w:rFonts w:ascii="Courier New" w:eastAsia="Times New Roman" w:hAnsi="Courier New" w:cs="Courier New"/>
            <w:sz w:val="20"/>
            <w:szCs w:val="20"/>
          </w:rPr>
          <w:t xml:space="preserve"> /etc/apache2/conf-available/</w:t>
        </w:r>
        <w:proofErr w:type="spellStart"/>
        <w:r w:rsidRPr="00E04578">
          <w:rPr>
            <w:rFonts w:ascii="Courier New" w:eastAsia="Times New Roman" w:hAnsi="Courier New" w:cs="Courier New"/>
            <w:sz w:val="20"/>
            <w:szCs w:val="20"/>
          </w:rPr>
          <w:t>phpmyadmin.conf</w:t>
        </w:r>
        <w:proofErr w:type="spellEnd"/>
        <w:r w:rsidRPr="00E04578">
          <w:rPr>
            <w:rFonts w:ascii="Courier New" w:eastAsia="Times New Roman" w:hAnsi="Courier New" w:cs="Courier New"/>
            <w:sz w:val="20"/>
            <w:szCs w:val="20"/>
          </w:rPr>
          <w:t xml:space="preserve"> </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 w:author="Unknown"/>
          <w:rFonts w:ascii="Courier New" w:eastAsia="Times New Roman" w:hAnsi="Courier New" w:cs="Courier New"/>
          <w:sz w:val="20"/>
          <w:szCs w:val="20"/>
        </w:rPr>
      </w:pPr>
      <w:ins w:id="133" w:author="Unknown">
        <w:r w:rsidRPr="00E04578">
          <w:rPr>
            <w:rFonts w:ascii="Courier New" w:eastAsia="Times New Roman" w:hAnsi="Courier New" w:cs="Courier New"/>
            <w:sz w:val="20"/>
            <w:szCs w:val="20"/>
          </w:rPr>
          <w:t xml:space="preserve">$ </w:t>
        </w:r>
        <w:proofErr w:type="spellStart"/>
        <w:proofErr w:type="gramStart"/>
        <w:r w:rsidRPr="00E04578">
          <w:rPr>
            <w:rFonts w:ascii="Courier New" w:eastAsia="Times New Roman" w:hAnsi="Courier New" w:cs="Courier New"/>
            <w:sz w:val="20"/>
            <w:szCs w:val="20"/>
          </w:rPr>
          <w:t>sudo</w:t>
        </w:r>
        <w:proofErr w:type="spellEnd"/>
        <w:proofErr w:type="gramEnd"/>
        <w:r w:rsidRPr="00E04578">
          <w:rPr>
            <w:rFonts w:ascii="Courier New" w:eastAsia="Times New Roman" w:hAnsi="Courier New" w:cs="Courier New"/>
            <w:sz w:val="20"/>
            <w:szCs w:val="20"/>
          </w:rPr>
          <w:t xml:space="preserve"> a2enconf </w:t>
        </w:r>
        <w:proofErr w:type="spellStart"/>
        <w:r w:rsidRPr="00E04578">
          <w:rPr>
            <w:rFonts w:ascii="Courier New" w:eastAsia="Times New Roman" w:hAnsi="Courier New" w:cs="Courier New"/>
            <w:sz w:val="20"/>
            <w:szCs w:val="20"/>
          </w:rPr>
          <w:t>phpmyadmin</w:t>
        </w:r>
        <w:proofErr w:type="spellEnd"/>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 w:author="Unknown"/>
          <w:rFonts w:ascii="Courier New" w:eastAsia="Times New Roman" w:hAnsi="Courier New" w:cs="Courier New"/>
          <w:sz w:val="20"/>
          <w:szCs w:val="20"/>
        </w:rPr>
      </w:pPr>
      <w:ins w:id="135" w:author="Unknown">
        <w:r w:rsidRPr="00E04578">
          <w:rPr>
            <w:rFonts w:ascii="Courier New" w:eastAsia="Times New Roman" w:hAnsi="Courier New" w:cs="Courier New"/>
            <w:sz w:val="20"/>
            <w:szCs w:val="20"/>
          </w:rPr>
          <w:t xml:space="preserve">$ </w:t>
        </w:r>
        <w:proofErr w:type="spellStart"/>
        <w:proofErr w:type="gramStart"/>
        <w:r w:rsidRPr="00E04578">
          <w:rPr>
            <w:rFonts w:ascii="Courier New" w:eastAsia="Times New Roman" w:hAnsi="Courier New" w:cs="Courier New"/>
            <w:sz w:val="20"/>
            <w:szCs w:val="20"/>
          </w:rPr>
          <w:t>sudo</w:t>
        </w:r>
        <w:proofErr w:type="spellEnd"/>
        <w:proofErr w:type="gramEnd"/>
        <w:r w:rsidRPr="00E04578">
          <w:rPr>
            <w:rFonts w:ascii="Courier New" w:eastAsia="Times New Roman" w:hAnsi="Courier New" w:cs="Courier New"/>
            <w:sz w:val="20"/>
            <w:szCs w:val="20"/>
          </w:rPr>
          <w:t xml:space="preserve"> </w:t>
        </w:r>
        <w:proofErr w:type="spellStart"/>
        <w:r w:rsidRPr="00E04578">
          <w:rPr>
            <w:rFonts w:ascii="Courier New" w:eastAsia="Times New Roman" w:hAnsi="Courier New" w:cs="Courier New"/>
            <w:sz w:val="20"/>
            <w:szCs w:val="20"/>
          </w:rPr>
          <w:t>systemctl</w:t>
        </w:r>
        <w:proofErr w:type="spellEnd"/>
        <w:r w:rsidRPr="00E04578">
          <w:rPr>
            <w:rFonts w:ascii="Courier New" w:eastAsia="Times New Roman" w:hAnsi="Courier New" w:cs="Courier New"/>
            <w:sz w:val="20"/>
            <w:szCs w:val="20"/>
          </w:rPr>
          <w:t xml:space="preserve"> restart apache2</w:t>
        </w:r>
      </w:ins>
    </w:p>
    <w:p w:rsidR="00E04578" w:rsidRPr="00E04578" w:rsidRDefault="00E04578" w:rsidP="00E04578">
      <w:pPr>
        <w:spacing w:before="100" w:beforeAutospacing="1" w:after="100" w:afterAutospacing="1" w:line="240" w:lineRule="auto"/>
        <w:rPr>
          <w:ins w:id="136" w:author="Unknown"/>
          <w:rFonts w:ascii="Times New Roman" w:eastAsia="Times New Roman" w:hAnsi="Times New Roman" w:cs="Times New Roman"/>
          <w:sz w:val="24"/>
          <w:szCs w:val="24"/>
        </w:rPr>
      </w:pPr>
      <w:ins w:id="137" w:author="Unknown">
        <w:r w:rsidRPr="00E04578">
          <w:rPr>
            <w:rFonts w:ascii="Times New Roman" w:eastAsia="Times New Roman" w:hAnsi="Times New Roman" w:cs="Times New Roman"/>
            <w:b/>
            <w:bCs/>
            <w:sz w:val="24"/>
            <w:szCs w:val="24"/>
          </w:rPr>
          <w:t>14.</w:t>
        </w:r>
        <w:r w:rsidRPr="00E04578">
          <w:rPr>
            <w:rFonts w:ascii="Times New Roman" w:eastAsia="Times New Roman" w:hAnsi="Times New Roman" w:cs="Times New Roman"/>
            <w:sz w:val="24"/>
            <w:szCs w:val="24"/>
          </w:rPr>
          <w:t xml:space="preserve"> Lastly, from a web browser, and type the following URL to access you </w:t>
        </w:r>
        <w:proofErr w:type="spellStart"/>
        <w:r w:rsidRPr="00E04578">
          <w:rPr>
            <w:rFonts w:ascii="Times New Roman" w:eastAsia="Times New Roman" w:hAnsi="Times New Roman" w:cs="Times New Roman"/>
            <w:sz w:val="24"/>
            <w:szCs w:val="24"/>
          </w:rPr>
          <w:t>phpMyAdmin</w:t>
        </w:r>
        <w:proofErr w:type="spellEnd"/>
        <w:r w:rsidRPr="00E04578">
          <w:rPr>
            <w:rFonts w:ascii="Times New Roman" w:eastAsia="Times New Roman" w:hAnsi="Times New Roman" w:cs="Times New Roman"/>
            <w:sz w:val="24"/>
            <w:szCs w:val="24"/>
          </w:rPr>
          <w:t xml:space="preserve"> web frontend.</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8" w:author="Unknown"/>
          <w:rFonts w:ascii="Courier New" w:eastAsia="Times New Roman" w:hAnsi="Courier New" w:cs="Courier New"/>
          <w:sz w:val="20"/>
          <w:szCs w:val="20"/>
        </w:rPr>
      </w:pPr>
      <w:ins w:id="139" w:author="Unknown">
        <w:r w:rsidRPr="00E04578">
          <w:rPr>
            <w:rFonts w:ascii="Courier New" w:eastAsia="Times New Roman" w:hAnsi="Courier New" w:cs="Courier New"/>
            <w:sz w:val="20"/>
            <w:szCs w:val="20"/>
          </w:rPr>
          <w:t>http://domain_name/phpmyadmin</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0" w:author="Unknown"/>
          <w:rFonts w:ascii="Courier New" w:eastAsia="Times New Roman" w:hAnsi="Courier New" w:cs="Courier New"/>
          <w:sz w:val="20"/>
          <w:szCs w:val="20"/>
        </w:rPr>
      </w:pPr>
      <w:ins w:id="141" w:author="Unknown">
        <w:r w:rsidRPr="00E04578">
          <w:rPr>
            <w:rFonts w:ascii="Courier New" w:eastAsia="Times New Roman" w:hAnsi="Courier New" w:cs="Courier New"/>
            <w:sz w:val="20"/>
            <w:szCs w:val="20"/>
          </w:rPr>
          <w:t>OR</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 w:author="Unknown"/>
          <w:rFonts w:ascii="Courier New" w:eastAsia="Times New Roman" w:hAnsi="Courier New" w:cs="Courier New"/>
          <w:sz w:val="20"/>
          <w:szCs w:val="20"/>
        </w:rPr>
      </w:pPr>
      <w:ins w:id="143" w:author="Unknown">
        <w:r w:rsidRPr="00E04578">
          <w:rPr>
            <w:rFonts w:ascii="Courier New" w:eastAsia="Times New Roman" w:hAnsi="Courier New" w:cs="Courier New"/>
            <w:sz w:val="20"/>
            <w:szCs w:val="20"/>
          </w:rPr>
          <w:t>http://SERVER_IP/phpmyadmin</w:t>
        </w:r>
      </w:ins>
    </w:p>
    <w:p w:rsidR="00E04578" w:rsidRPr="00E04578" w:rsidRDefault="00E04578" w:rsidP="00E04578">
      <w:pPr>
        <w:spacing w:before="100" w:beforeAutospacing="1" w:after="100" w:afterAutospacing="1" w:line="240" w:lineRule="auto"/>
        <w:rPr>
          <w:ins w:id="144" w:author="Unknown"/>
          <w:rFonts w:ascii="Times New Roman" w:eastAsia="Times New Roman" w:hAnsi="Times New Roman" w:cs="Times New Roman"/>
          <w:sz w:val="24"/>
          <w:szCs w:val="24"/>
        </w:rPr>
      </w:pPr>
      <w:ins w:id="145" w:author="Unknown">
        <w:r w:rsidRPr="00E04578">
          <w:rPr>
            <w:rFonts w:ascii="Times New Roman" w:eastAsia="Times New Roman" w:hAnsi="Times New Roman" w:cs="Times New Roman"/>
            <w:sz w:val="24"/>
            <w:szCs w:val="24"/>
          </w:rPr>
          <w:t xml:space="preserve">Use the </w:t>
        </w:r>
        <w:r w:rsidRPr="00E04578">
          <w:rPr>
            <w:rFonts w:ascii="Times New Roman" w:eastAsia="Times New Roman" w:hAnsi="Times New Roman" w:cs="Times New Roman"/>
            <w:b/>
            <w:bCs/>
            <w:sz w:val="24"/>
            <w:szCs w:val="24"/>
          </w:rPr>
          <w:t>root</w:t>
        </w:r>
        <w:r w:rsidRPr="00E04578">
          <w:rPr>
            <w:rFonts w:ascii="Times New Roman" w:eastAsia="Times New Roman" w:hAnsi="Times New Roman" w:cs="Times New Roman"/>
            <w:sz w:val="24"/>
            <w:szCs w:val="24"/>
          </w:rPr>
          <w:t xml:space="preserve"> credentials to authenticate in the </w:t>
        </w:r>
        <w:proofErr w:type="spellStart"/>
        <w:r w:rsidRPr="00E04578">
          <w:rPr>
            <w:rFonts w:ascii="Times New Roman" w:eastAsia="Times New Roman" w:hAnsi="Times New Roman" w:cs="Times New Roman"/>
            <w:sz w:val="24"/>
            <w:szCs w:val="24"/>
          </w:rPr>
          <w:t>phpMyAdmin</w:t>
        </w:r>
        <w:proofErr w:type="spellEnd"/>
        <w:r w:rsidRPr="00E04578">
          <w:rPr>
            <w:rFonts w:ascii="Times New Roman" w:eastAsia="Times New Roman" w:hAnsi="Times New Roman" w:cs="Times New Roman"/>
            <w:sz w:val="24"/>
            <w:szCs w:val="24"/>
          </w:rPr>
          <w:t>, as shown in the following screen shot.</w:t>
        </w:r>
      </w:ins>
    </w:p>
    <w:p w:rsidR="00E04578" w:rsidRPr="00E04578" w:rsidRDefault="00E04578" w:rsidP="00E04578">
      <w:pPr>
        <w:spacing w:after="0" w:line="240" w:lineRule="auto"/>
        <w:rPr>
          <w:ins w:id="146"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124700" cy="6165850"/>
            <wp:effectExtent l="19050" t="0" r="0" b="0"/>
            <wp:docPr id="7" name="Picture 7" descr="PhpMyAdmin Logi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pMyAdmin Login">
                      <a:hlinkClick r:id="rId18"/>
                    </pic:cNvPr>
                    <pic:cNvPicPr>
                      <a:picLocks noChangeAspect="1" noChangeArrowheads="1"/>
                    </pic:cNvPicPr>
                  </pic:nvPicPr>
                  <pic:blipFill>
                    <a:blip r:embed="rId19"/>
                    <a:srcRect/>
                    <a:stretch>
                      <a:fillRect/>
                    </a:stretch>
                  </pic:blipFill>
                  <pic:spPr bwMode="auto">
                    <a:xfrm>
                      <a:off x="0" y="0"/>
                      <a:ext cx="7124700" cy="6165850"/>
                    </a:xfrm>
                    <a:prstGeom prst="rect">
                      <a:avLst/>
                    </a:prstGeom>
                    <a:noFill/>
                    <a:ln w="9525">
                      <a:noFill/>
                      <a:miter lim="800000"/>
                      <a:headEnd/>
                      <a:tailEnd/>
                    </a:ln>
                  </pic:spPr>
                </pic:pic>
              </a:graphicData>
            </a:graphic>
          </wp:inline>
        </w:drawing>
      </w:r>
    </w:p>
    <w:p w:rsidR="00E04578" w:rsidRPr="00E04578" w:rsidRDefault="00E04578" w:rsidP="00E04578">
      <w:pPr>
        <w:spacing w:before="100" w:beforeAutospacing="1" w:after="100" w:afterAutospacing="1" w:line="240" w:lineRule="auto"/>
        <w:rPr>
          <w:ins w:id="147" w:author="Unknown"/>
          <w:rFonts w:ascii="Times New Roman" w:eastAsia="Times New Roman" w:hAnsi="Times New Roman" w:cs="Times New Roman"/>
          <w:sz w:val="24"/>
          <w:szCs w:val="24"/>
        </w:rPr>
      </w:pPr>
      <w:proofErr w:type="spellStart"/>
      <w:ins w:id="148" w:author="Unknown">
        <w:r w:rsidRPr="00E04578">
          <w:rPr>
            <w:rFonts w:ascii="Times New Roman" w:eastAsia="Times New Roman" w:hAnsi="Times New Roman" w:cs="Times New Roman"/>
            <w:sz w:val="24"/>
            <w:szCs w:val="24"/>
          </w:rPr>
          <w:t>PhpMyAdmin</w:t>
        </w:r>
        <w:proofErr w:type="spellEnd"/>
        <w:r w:rsidRPr="00E04578">
          <w:rPr>
            <w:rFonts w:ascii="Times New Roman" w:eastAsia="Times New Roman" w:hAnsi="Times New Roman" w:cs="Times New Roman"/>
            <w:sz w:val="24"/>
            <w:szCs w:val="24"/>
          </w:rPr>
          <w:t xml:space="preserve"> Login</w:t>
        </w:r>
      </w:ins>
    </w:p>
    <w:p w:rsidR="00E04578" w:rsidRPr="00E04578" w:rsidRDefault="00E04578" w:rsidP="00E04578">
      <w:pPr>
        <w:spacing w:before="100" w:beforeAutospacing="1" w:after="100" w:afterAutospacing="1" w:line="240" w:lineRule="auto"/>
        <w:rPr>
          <w:ins w:id="149" w:author="Unknown"/>
          <w:rFonts w:ascii="Times New Roman" w:eastAsia="Times New Roman" w:hAnsi="Times New Roman" w:cs="Times New Roman"/>
          <w:sz w:val="24"/>
          <w:szCs w:val="24"/>
        </w:rPr>
      </w:pPr>
      <w:ins w:id="150" w:author="Unknown">
        <w:r w:rsidRPr="00E04578">
          <w:rPr>
            <w:rFonts w:ascii="Times New Roman" w:eastAsia="Times New Roman" w:hAnsi="Times New Roman" w:cs="Times New Roman"/>
            <w:b/>
            <w:bCs/>
            <w:color w:val="FF0000"/>
            <w:sz w:val="24"/>
            <w:szCs w:val="24"/>
          </w:rPr>
          <w:t>Important</w:t>
        </w:r>
        <w:r w:rsidRPr="00E04578">
          <w:rPr>
            <w:rFonts w:ascii="Times New Roman" w:eastAsia="Times New Roman" w:hAnsi="Times New Roman" w:cs="Times New Roman"/>
            <w:sz w:val="24"/>
            <w:szCs w:val="24"/>
          </w:rPr>
          <w:t xml:space="preserve">: Starting from </w:t>
        </w:r>
        <w:proofErr w:type="spellStart"/>
        <w:r w:rsidRPr="00E04578">
          <w:rPr>
            <w:rFonts w:ascii="Times New Roman" w:eastAsia="Times New Roman" w:hAnsi="Times New Roman" w:cs="Times New Roman"/>
            <w:b/>
            <w:bCs/>
            <w:sz w:val="24"/>
            <w:szCs w:val="24"/>
          </w:rPr>
          <w:t>MySQL</w:t>
        </w:r>
        <w:proofErr w:type="spellEnd"/>
        <w:r w:rsidRPr="00E04578">
          <w:rPr>
            <w:rFonts w:ascii="Times New Roman" w:eastAsia="Times New Roman" w:hAnsi="Times New Roman" w:cs="Times New Roman"/>
            <w:b/>
            <w:bCs/>
            <w:sz w:val="24"/>
            <w:szCs w:val="24"/>
          </w:rPr>
          <w:t xml:space="preserve"> 5.7</w:t>
        </w:r>
        <w:r w:rsidRPr="00E04578">
          <w:rPr>
            <w:rFonts w:ascii="Times New Roman" w:eastAsia="Times New Roman" w:hAnsi="Times New Roman" w:cs="Times New Roman"/>
            <w:sz w:val="24"/>
            <w:szCs w:val="24"/>
          </w:rPr>
          <w:t xml:space="preserve">, root login requires </w:t>
        </w:r>
        <w:proofErr w:type="spellStart"/>
        <w:r w:rsidRPr="00E04578">
          <w:rPr>
            <w:rFonts w:ascii="Times New Roman" w:eastAsia="Times New Roman" w:hAnsi="Times New Roman" w:cs="Times New Roman"/>
            <w:b/>
            <w:bCs/>
            <w:sz w:val="24"/>
            <w:szCs w:val="24"/>
          </w:rPr>
          <w:t>sudo</w:t>
        </w:r>
        <w:proofErr w:type="spellEnd"/>
        <w:r w:rsidRPr="00E04578">
          <w:rPr>
            <w:rFonts w:ascii="Times New Roman" w:eastAsia="Times New Roman" w:hAnsi="Times New Roman" w:cs="Times New Roman"/>
            <w:b/>
            <w:bCs/>
            <w:sz w:val="24"/>
            <w:szCs w:val="24"/>
          </w:rPr>
          <w:t xml:space="preserve"> command</w:t>
        </w:r>
        <w:r w:rsidRPr="00E04578">
          <w:rPr>
            <w:rFonts w:ascii="Times New Roman" w:eastAsia="Times New Roman" w:hAnsi="Times New Roman" w:cs="Times New Roman"/>
            <w:sz w:val="24"/>
            <w:szCs w:val="24"/>
          </w:rPr>
          <w:t xml:space="preserve">, therefore the root login will fail via </w:t>
        </w:r>
        <w:proofErr w:type="spellStart"/>
        <w:r w:rsidRPr="00E04578">
          <w:rPr>
            <w:rFonts w:ascii="Times New Roman" w:eastAsia="Times New Roman" w:hAnsi="Times New Roman" w:cs="Times New Roman"/>
            <w:sz w:val="24"/>
            <w:szCs w:val="24"/>
          </w:rPr>
          <w:t>phpmyadmin</w:t>
        </w:r>
        <w:proofErr w:type="spellEnd"/>
        <w:r w:rsidRPr="00E04578">
          <w:rPr>
            <w:rFonts w:ascii="Times New Roman" w:eastAsia="Times New Roman" w:hAnsi="Times New Roman" w:cs="Times New Roman"/>
            <w:sz w:val="24"/>
            <w:szCs w:val="24"/>
          </w:rPr>
          <w:t xml:space="preserve">, </w:t>
        </w:r>
        <w:proofErr w:type="gramStart"/>
        <w:r w:rsidRPr="00E04578">
          <w:rPr>
            <w:rFonts w:ascii="Times New Roman" w:eastAsia="Times New Roman" w:hAnsi="Times New Roman" w:cs="Times New Roman"/>
            <w:sz w:val="24"/>
            <w:szCs w:val="24"/>
          </w:rPr>
          <w:t>you</w:t>
        </w:r>
        <w:proofErr w:type="gramEnd"/>
        <w:r w:rsidRPr="00E04578">
          <w:rPr>
            <w:rFonts w:ascii="Times New Roman" w:eastAsia="Times New Roman" w:hAnsi="Times New Roman" w:cs="Times New Roman"/>
            <w:sz w:val="24"/>
            <w:szCs w:val="24"/>
          </w:rPr>
          <w:t xml:space="preserve"> may need to create another admin user account. Access the </w:t>
        </w:r>
        <w:proofErr w:type="spellStart"/>
        <w:r w:rsidRPr="00E04578">
          <w:rPr>
            <w:rFonts w:ascii="Times New Roman" w:eastAsia="Times New Roman" w:hAnsi="Times New Roman" w:cs="Times New Roman"/>
            <w:sz w:val="24"/>
            <w:szCs w:val="24"/>
          </w:rPr>
          <w:t>mariadb</w:t>
        </w:r>
        <w:proofErr w:type="spellEnd"/>
        <w:r w:rsidRPr="00E04578">
          <w:rPr>
            <w:rFonts w:ascii="Times New Roman" w:eastAsia="Times New Roman" w:hAnsi="Times New Roman" w:cs="Times New Roman"/>
            <w:sz w:val="24"/>
            <w:szCs w:val="24"/>
          </w:rPr>
          <w:t xml:space="preserve"> shell using the root account from a terminal, and run the following commands to create a new user:</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1" w:author="Unknown"/>
          <w:rFonts w:ascii="Courier New" w:eastAsia="Times New Roman" w:hAnsi="Courier New" w:cs="Courier New"/>
          <w:sz w:val="20"/>
          <w:szCs w:val="20"/>
        </w:rPr>
      </w:pPr>
      <w:ins w:id="152" w:author="Unknown">
        <w:r w:rsidRPr="00E04578">
          <w:rPr>
            <w:rFonts w:ascii="Courier New" w:eastAsia="Times New Roman" w:hAnsi="Courier New" w:cs="Courier New"/>
            <w:sz w:val="20"/>
            <w:szCs w:val="20"/>
          </w:rPr>
          <w:t xml:space="preserve">$ </w:t>
        </w:r>
        <w:proofErr w:type="spellStart"/>
        <w:proofErr w:type="gramStart"/>
        <w:r w:rsidRPr="00E04578">
          <w:rPr>
            <w:rFonts w:ascii="Courier New" w:eastAsia="Times New Roman" w:hAnsi="Courier New" w:cs="Courier New"/>
            <w:sz w:val="20"/>
            <w:szCs w:val="20"/>
          </w:rPr>
          <w:t>sudo</w:t>
        </w:r>
        <w:proofErr w:type="spellEnd"/>
        <w:proofErr w:type="gramEnd"/>
        <w:r w:rsidRPr="00E04578">
          <w:rPr>
            <w:rFonts w:ascii="Courier New" w:eastAsia="Times New Roman" w:hAnsi="Courier New" w:cs="Courier New"/>
            <w:sz w:val="20"/>
            <w:szCs w:val="20"/>
          </w:rPr>
          <w:t xml:space="preserve"> </w:t>
        </w:r>
        <w:proofErr w:type="spellStart"/>
        <w:r w:rsidRPr="00E04578">
          <w:rPr>
            <w:rFonts w:ascii="Courier New" w:eastAsia="Times New Roman" w:hAnsi="Courier New" w:cs="Courier New"/>
            <w:sz w:val="20"/>
            <w:szCs w:val="20"/>
          </w:rPr>
          <w:t>mysql</w:t>
        </w:r>
        <w:proofErr w:type="spellEnd"/>
        <w:r w:rsidRPr="00E04578">
          <w:rPr>
            <w:rFonts w:ascii="Courier New" w:eastAsia="Times New Roman" w:hAnsi="Courier New" w:cs="Courier New"/>
            <w:sz w:val="20"/>
            <w:szCs w:val="20"/>
          </w:rPr>
          <w:t xml:space="preserve"> -u root -p</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 w:author="Unknown"/>
          <w:rFonts w:ascii="Courier New" w:eastAsia="Times New Roman" w:hAnsi="Courier New" w:cs="Courier New"/>
          <w:sz w:val="20"/>
          <w:szCs w:val="20"/>
        </w:rPr>
      </w:pPr>
      <w:proofErr w:type="spellStart"/>
      <w:ins w:id="154" w:author="Unknown">
        <w:r w:rsidRPr="00E04578">
          <w:rPr>
            <w:rFonts w:ascii="Courier New" w:eastAsia="Times New Roman" w:hAnsi="Courier New" w:cs="Courier New"/>
            <w:sz w:val="20"/>
            <w:szCs w:val="20"/>
          </w:rPr>
          <w:t>MariaDB</w:t>
        </w:r>
        <w:proofErr w:type="spellEnd"/>
        <w:r w:rsidRPr="00E04578">
          <w:rPr>
            <w:rFonts w:ascii="Courier New" w:eastAsia="Times New Roman" w:hAnsi="Courier New" w:cs="Courier New"/>
            <w:sz w:val="20"/>
            <w:szCs w:val="20"/>
          </w:rPr>
          <w:t xml:space="preserve"> [(none)]&gt; CREATE USER '</w:t>
        </w:r>
        <w:proofErr w:type="spellStart"/>
        <w:r w:rsidRPr="00E04578">
          <w:rPr>
            <w:rFonts w:ascii="Courier New" w:eastAsia="Times New Roman" w:hAnsi="Courier New" w:cs="Courier New"/>
            <w:b/>
            <w:bCs/>
            <w:sz w:val="20"/>
            <w:szCs w:val="20"/>
          </w:rPr>
          <w:t>admin</w:t>
        </w:r>
        <w:r w:rsidRPr="00E04578">
          <w:rPr>
            <w:rFonts w:ascii="Courier New" w:eastAsia="Times New Roman" w:hAnsi="Courier New" w:cs="Courier New"/>
            <w:sz w:val="20"/>
            <w:szCs w:val="20"/>
          </w:rPr>
          <w:t>'@'localhost</w:t>
        </w:r>
        <w:proofErr w:type="spellEnd"/>
        <w:r w:rsidRPr="00E04578">
          <w:rPr>
            <w:rFonts w:ascii="Courier New" w:eastAsia="Times New Roman" w:hAnsi="Courier New" w:cs="Courier New"/>
            <w:sz w:val="20"/>
            <w:szCs w:val="20"/>
          </w:rPr>
          <w:t>' IDENTIFIED BY '</w:t>
        </w:r>
        <w:r w:rsidRPr="00E04578">
          <w:rPr>
            <w:rFonts w:ascii="Courier New" w:eastAsia="Times New Roman" w:hAnsi="Courier New" w:cs="Courier New"/>
            <w:b/>
            <w:bCs/>
            <w:sz w:val="20"/>
            <w:szCs w:val="20"/>
          </w:rPr>
          <w:t>=@</w:t>
        </w:r>
        <w:proofErr w:type="gramStart"/>
        <w:r w:rsidRPr="00E04578">
          <w:rPr>
            <w:rFonts w:ascii="Courier New" w:eastAsia="Times New Roman" w:hAnsi="Courier New" w:cs="Courier New"/>
            <w:b/>
            <w:bCs/>
            <w:sz w:val="20"/>
            <w:szCs w:val="20"/>
          </w:rPr>
          <w:t>!#</w:t>
        </w:r>
        <w:proofErr w:type="gramEnd"/>
        <w:r w:rsidRPr="00E04578">
          <w:rPr>
            <w:rFonts w:ascii="Courier New" w:eastAsia="Times New Roman" w:hAnsi="Courier New" w:cs="Courier New"/>
            <w:b/>
            <w:bCs/>
            <w:sz w:val="20"/>
            <w:szCs w:val="20"/>
          </w:rPr>
          <w:t>254tecmint</w:t>
        </w:r>
        <w:r w:rsidRPr="00E04578">
          <w:rPr>
            <w:rFonts w:ascii="Courier New" w:eastAsia="Times New Roman" w:hAnsi="Courier New" w:cs="Courier New"/>
            <w:sz w:val="20"/>
            <w:szCs w:val="20"/>
          </w:rPr>
          <w:t>';</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 w:author="Unknown"/>
          <w:rFonts w:ascii="Courier New" w:eastAsia="Times New Roman" w:hAnsi="Courier New" w:cs="Courier New"/>
          <w:sz w:val="20"/>
          <w:szCs w:val="20"/>
        </w:rPr>
      </w:pPr>
      <w:proofErr w:type="spellStart"/>
      <w:ins w:id="156" w:author="Unknown">
        <w:r w:rsidRPr="00E04578">
          <w:rPr>
            <w:rFonts w:ascii="Courier New" w:eastAsia="Times New Roman" w:hAnsi="Courier New" w:cs="Courier New"/>
            <w:sz w:val="20"/>
            <w:szCs w:val="20"/>
          </w:rPr>
          <w:t>MariaDB</w:t>
        </w:r>
        <w:proofErr w:type="spellEnd"/>
        <w:r w:rsidRPr="00E04578">
          <w:rPr>
            <w:rFonts w:ascii="Courier New" w:eastAsia="Times New Roman" w:hAnsi="Courier New" w:cs="Courier New"/>
            <w:sz w:val="20"/>
            <w:szCs w:val="20"/>
          </w:rPr>
          <w:t xml:space="preserve"> [(none)]&gt; GRANT ALL PRIVILEGES ON *.* TO '</w:t>
        </w:r>
        <w:proofErr w:type="spellStart"/>
        <w:r w:rsidRPr="00E04578">
          <w:rPr>
            <w:rFonts w:ascii="Courier New" w:eastAsia="Times New Roman" w:hAnsi="Courier New" w:cs="Courier New"/>
            <w:b/>
            <w:bCs/>
            <w:sz w:val="20"/>
            <w:szCs w:val="20"/>
          </w:rPr>
          <w:t>admin</w:t>
        </w:r>
        <w:r w:rsidRPr="00E04578">
          <w:rPr>
            <w:rFonts w:ascii="Courier New" w:eastAsia="Times New Roman" w:hAnsi="Courier New" w:cs="Courier New"/>
            <w:sz w:val="20"/>
            <w:szCs w:val="20"/>
          </w:rPr>
          <w:t>'@'localhost</w:t>
        </w:r>
        <w:proofErr w:type="spellEnd"/>
        <w:r w:rsidRPr="00E04578">
          <w:rPr>
            <w:rFonts w:ascii="Courier New" w:eastAsia="Times New Roman" w:hAnsi="Courier New" w:cs="Courier New"/>
            <w:sz w:val="20"/>
            <w:szCs w:val="20"/>
          </w:rPr>
          <w:t>' WITH GRANT OPTION;</w:t>
        </w:r>
      </w:ins>
    </w:p>
    <w:p w:rsidR="00E04578" w:rsidRPr="00E04578" w:rsidRDefault="00E04578" w:rsidP="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 w:author="Unknown"/>
          <w:rFonts w:ascii="Courier New" w:eastAsia="Times New Roman" w:hAnsi="Courier New" w:cs="Courier New"/>
          <w:sz w:val="20"/>
          <w:szCs w:val="20"/>
        </w:rPr>
      </w:pPr>
      <w:proofErr w:type="spellStart"/>
      <w:ins w:id="158" w:author="Unknown">
        <w:r w:rsidRPr="00E04578">
          <w:rPr>
            <w:rFonts w:ascii="Courier New" w:eastAsia="Times New Roman" w:hAnsi="Courier New" w:cs="Courier New"/>
            <w:sz w:val="20"/>
            <w:szCs w:val="20"/>
          </w:rPr>
          <w:t>MariaDB</w:t>
        </w:r>
        <w:proofErr w:type="spellEnd"/>
        <w:r w:rsidRPr="00E04578">
          <w:rPr>
            <w:rFonts w:ascii="Courier New" w:eastAsia="Times New Roman" w:hAnsi="Courier New" w:cs="Courier New"/>
            <w:sz w:val="20"/>
            <w:szCs w:val="20"/>
          </w:rPr>
          <w:t xml:space="preserve"> [(none)]&gt; FLUSH PRIVILEGES;</w:t>
        </w:r>
      </w:ins>
    </w:p>
    <w:p w:rsidR="00E04578" w:rsidRPr="00E04578" w:rsidRDefault="00E04578" w:rsidP="00E04578">
      <w:pPr>
        <w:spacing w:before="100" w:beforeAutospacing="1" w:after="100" w:afterAutospacing="1" w:line="240" w:lineRule="auto"/>
        <w:rPr>
          <w:ins w:id="159" w:author="Unknown"/>
          <w:rFonts w:ascii="Times New Roman" w:eastAsia="Times New Roman" w:hAnsi="Times New Roman" w:cs="Times New Roman"/>
          <w:sz w:val="24"/>
          <w:szCs w:val="24"/>
        </w:rPr>
      </w:pPr>
      <w:proofErr w:type="gramStart"/>
      <w:ins w:id="160" w:author="Unknown">
        <w:r w:rsidRPr="00E04578">
          <w:rPr>
            <w:rFonts w:ascii="Times New Roman" w:eastAsia="Times New Roman" w:hAnsi="Times New Roman" w:cs="Times New Roman"/>
            <w:sz w:val="24"/>
            <w:szCs w:val="24"/>
          </w:rPr>
          <w:t xml:space="preserve">Now log into </w:t>
        </w:r>
        <w:proofErr w:type="spellStart"/>
        <w:r w:rsidRPr="00E04578">
          <w:rPr>
            <w:rFonts w:ascii="Times New Roman" w:eastAsia="Times New Roman" w:hAnsi="Times New Roman" w:cs="Times New Roman"/>
            <w:b/>
            <w:bCs/>
            <w:sz w:val="24"/>
            <w:szCs w:val="24"/>
          </w:rPr>
          <w:t>PhpMyAdmin</w:t>
        </w:r>
        <w:proofErr w:type="spellEnd"/>
        <w:r w:rsidRPr="00E04578">
          <w:rPr>
            <w:rFonts w:ascii="Times New Roman" w:eastAsia="Times New Roman" w:hAnsi="Times New Roman" w:cs="Times New Roman"/>
            <w:sz w:val="24"/>
            <w:szCs w:val="24"/>
          </w:rPr>
          <w:t xml:space="preserve"> using the new </w:t>
        </w:r>
        <w:r w:rsidRPr="00E04578">
          <w:rPr>
            <w:rFonts w:ascii="Times New Roman" w:eastAsia="Times New Roman" w:hAnsi="Times New Roman" w:cs="Times New Roman"/>
            <w:b/>
            <w:bCs/>
            <w:sz w:val="24"/>
            <w:szCs w:val="24"/>
          </w:rPr>
          <w:t>admin</w:t>
        </w:r>
        <w:r w:rsidRPr="00E04578">
          <w:rPr>
            <w:rFonts w:ascii="Times New Roman" w:eastAsia="Times New Roman" w:hAnsi="Times New Roman" w:cs="Times New Roman"/>
            <w:sz w:val="24"/>
            <w:szCs w:val="24"/>
          </w:rPr>
          <w:t xml:space="preserve"> credentials to administer your databases.</w:t>
        </w:r>
        <w:proofErr w:type="gramEnd"/>
      </w:ins>
    </w:p>
    <w:p w:rsidR="00E04578" w:rsidRPr="00E04578" w:rsidRDefault="00E04578" w:rsidP="00E04578">
      <w:pPr>
        <w:spacing w:after="0" w:line="240" w:lineRule="auto"/>
        <w:rPr>
          <w:ins w:id="161"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950450" cy="6718300"/>
            <wp:effectExtent l="19050" t="0" r="0" b="0"/>
            <wp:docPr id="8" name="Picture 8" descr="PhpMyAdmin MySQL Database Administra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pMyAdmin MySQL Database Administration">
                      <a:hlinkClick r:id="rId20"/>
                    </pic:cNvPr>
                    <pic:cNvPicPr>
                      <a:picLocks noChangeAspect="1" noChangeArrowheads="1"/>
                    </pic:cNvPicPr>
                  </pic:nvPicPr>
                  <pic:blipFill>
                    <a:blip r:embed="rId21"/>
                    <a:srcRect/>
                    <a:stretch>
                      <a:fillRect/>
                    </a:stretch>
                  </pic:blipFill>
                  <pic:spPr bwMode="auto">
                    <a:xfrm>
                      <a:off x="0" y="0"/>
                      <a:ext cx="9950450" cy="6718300"/>
                    </a:xfrm>
                    <a:prstGeom prst="rect">
                      <a:avLst/>
                    </a:prstGeom>
                    <a:noFill/>
                    <a:ln w="9525">
                      <a:noFill/>
                      <a:miter lim="800000"/>
                      <a:headEnd/>
                      <a:tailEnd/>
                    </a:ln>
                  </pic:spPr>
                </pic:pic>
              </a:graphicData>
            </a:graphic>
          </wp:inline>
        </w:drawing>
      </w:r>
    </w:p>
    <w:p w:rsidR="00E04578" w:rsidRPr="00E04578" w:rsidRDefault="00E04578" w:rsidP="00E04578">
      <w:pPr>
        <w:spacing w:before="100" w:beforeAutospacing="1" w:after="100" w:afterAutospacing="1" w:line="240" w:lineRule="auto"/>
        <w:rPr>
          <w:ins w:id="162" w:author="Unknown"/>
          <w:rFonts w:ascii="Times New Roman" w:eastAsia="Times New Roman" w:hAnsi="Times New Roman" w:cs="Times New Roman"/>
          <w:sz w:val="24"/>
          <w:szCs w:val="24"/>
        </w:rPr>
      </w:pPr>
      <w:proofErr w:type="spellStart"/>
      <w:ins w:id="163" w:author="Unknown">
        <w:r w:rsidRPr="00E04578">
          <w:rPr>
            <w:rFonts w:ascii="Times New Roman" w:eastAsia="Times New Roman" w:hAnsi="Times New Roman" w:cs="Times New Roman"/>
            <w:sz w:val="24"/>
            <w:szCs w:val="24"/>
          </w:rPr>
          <w:t>PhpMyAdmin</w:t>
        </w:r>
        <w:proofErr w:type="spellEnd"/>
        <w:r w:rsidRPr="00E04578">
          <w:rPr>
            <w:rFonts w:ascii="Times New Roman" w:eastAsia="Times New Roman" w:hAnsi="Times New Roman" w:cs="Times New Roman"/>
            <w:sz w:val="24"/>
            <w:szCs w:val="24"/>
          </w:rPr>
          <w:t xml:space="preserve"> </w:t>
        </w:r>
        <w:proofErr w:type="spellStart"/>
        <w:r w:rsidRPr="00E04578">
          <w:rPr>
            <w:rFonts w:ascii="Times New Roman" w:eastAsia="Times New Roman" w:hAnsi="Times New Roman" w:cs="Times New Roman"/>
            <w:sz w:val="24"/>
            <w:szCs w:val="24"/>
          </w:rPr>
          <w:t>MySQL</w:t>
        </w:r>
        <w:proofErr w:type="spellEnd"/>
        <w:r w:rsidRPr="00E04578">
          <w:rPr>
            <w:rFonts w:ascii="Times New Roman" w:eastAsia="Times New Roman" w:hAnsi="Times New Roman" w:cs="Times New Roman"/>
            <w:sz w:val="24"/>
            <w:szCs w:val="24"/>
          </w:rPr>
          <w:t xml:space="preserve"> Database Administration</w:t>
        </w:r>
      </w:ins>
    </w:p>
    <w:p w:rsidR="00C1020A" w:rsidRDefault="00E04578"/>
    <w:p w:rsidR="00E04578" w:rsidRDefault="00E04578"/>
    <w:p w:rsidR="00E04578" w:rsidRDefault="00E04578"/>
    <w:p w:rsidR="00E04578" w:rsidRDefault="00E04578">
      <w:r>
        <w:t xml:space="preserve">Installing </w:t>
      </w:r>
      <w:proofErr w:type="spellStart"/>
      <w:r>
        <w:t>Wordpress</w:t>
      </w:r>
      <w:proofErr w:type="spellEnd"/>
      <w:r>
        <w:t xml:space="preserve"> </w:t>
      </w:r>
    </w:p>
    <w:p w:rsidR="00E04578" w:rsidRDefault="00E04578"/>
    <w:p w:rsidR="00E04578" w:rsidRDefault="00E04578"/>
    <w:tbl>
      <w:tblPr>
        <w:tblW w:w="0" w:type="auto"/>
        <w:tblCellSpacing w:w="15" w:type="dxa"/>
        <w:tblCellMar>
          <w:top w:w="15" w:type="dxa"/>
          <w:left w:w="15" w:type="dxa"/>
          <w:bottom w:w="15" w:type="dxa"/>
          <w:right w:w="15" w:type="dxa"/>
        </w:tblCellMar>
        <w:tblLook w:val="04A0"/>
      </w:tblPr>
      <w:tblGrid>
        <w:gridCol w:w="2490"/>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r w:rsidRPr="00E04578">
              <w:rPr>
                <w:rFonts w:ascii="Times New Roman" w:eastAsia="Times New Roman" w:hAnsi="Times New Roman" w:cs="Times New Roman"/>
                <w:sz w:val="24"/>
                <w:szCs w:val="24"/>
              </w:rPr>
              <w:t xml:space="preserve">#Install </w:t>
            </w:r>
            <w:proofErr w:type="spellStart"/>
            <w:r w:rsidRPr="00E04578">
              <w:rPr>
                <w:rFonts w:ascii="Times New Roman" w:eastAsia="Times New Roman" w:hAnsi="Times New Roman" w:cs="Times New Roman"/>
                <w:sz w:val="24"/>
                <w:szCs w:val="24"/>
              </w:rPr>
              <w:t>WordPress</w:t>
            </w:r>
            <w:proofErr w:type="spellEnd"/>
            <w:r w:rsidRPr="00E04578">
              <w:rPr>
                <w:rFonts w:ascii="Times New Roman" w:eastAsia="Times New Roman" w:hAnsi="Times New Roman" w:cs="Times New Roman"/>
                <w:sz w:val="24"/>
                <w:szCs w:val="24"/>
              </w:rPr>
              <w:t xml:space="preserve"> CMS</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97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roofErr w:type="spellStart"/>
            <w:r w:rsidRPr="00E04578">
              <w:rPr>
                <w:rFonts w:ascii="Times New Roman" w:eastAsia="Times New Roman" w:hAnsi="Times New Roman" w:cs="Times New Roman"/>
                <w:sz w:val="24"/>
                <w:szCs w:val="24"/>
              </w:rPr>
              <w:t>wget</w:t>
            </w:r>
            <w:proofErr w:type="spellEnd"/>
            <w:r w:rsidRPr="00E04578">
              <w:rPr>
                <w:rFonts w:ascii="Times New Roman" w:eastAsia="Times New Roman" w:hAnsi="Times New Roman" w:cs="Times New Roman"/>
                <w:sz w:val="24"/>
                <w:szCs w:val="24"/>
              </w:rPr>
              <w:t xml:space="preserve"> -c http://wordpress.org/latest.tar.gz</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07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r w:rsidRPr="00E04578">
              <w:rPr>
                <w:rFonts w:ascii="Times New Roman" w:eastAsia="Times New Roman" w:hAnsi="Times New Roman" w:cs="Times New Roman"/>
                <w:sz w:val="24"/>
                <w:szCs w:val="24"/>
              </w:rPr>
              <w:t>tar -</w:t>
            </w:r>
            <w:proofErr w:type="spellStart"/>
            <w:r w:rsidRPr="00E04578">
              <w:rPr>
                <w:rFonts w:ascii="Times New Roman" w:eastAsia="Times New Roman" w:hAnsi="Times New Roman" w:cs="Times New Roman"/>
                <w:sz w:val="24"/>
                <w:szCs w:val="24"/>
              </w:rPr>
              <w:t>xzvf</w:t>
            </w:r>
            <w:proofErr w:type="spellEnd"/>
            <w:r w:rsidRPr="00E04578">
              <w:rPr>
                <w:rFonts w:ascii="Times New Roman" w:eastAsia="Times New Roman" w:hAnsi="Times New Roman" w:cs="Times New Roman"/>
                <w:sz w:val="24"/>
                <w:szCs w:val="24"/>
              </w:rPr>
              <w:t xml:space="preserve"> </w:t>
            </w:r>
            <w:proofErr w:type="spellStart"/>
            <w:r w:rsidRPr="00E04578">
              <w:rPr>
                <w:rFonts w:ascii="Times New Roman" w:eastAsia="Times New Roman" w:hAnsi="Times New Roman" w:cs="Times New Roman"/>
                <w:sz w:val="24"/>
                <w:szCs w:val="24"/>
              </w:rPr>
              <w:t>latest.tar.gz</w:t>
            </w:r>
            <w:proofErr w:type="spellEnd"/>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r w:rsidRPr="00E04578">
              <w:rPr>
                <w:rFonts w:ascii="Times New Roman" w:eastAsia="Times New Roman" w:hAnsi="Times New Roman" w:cs="Times New Roman"/>
                <w:sz w:val="24"/>
                <w:szCs w:val="24"/>
              </w:rPr>
              <w:t xml:space="preserve">#Then move the </w:t>
            </w:r>
            <w:proofErr w:type="spellStart"/>
            <w:r w:rsidRPr="00E04578">
              <w:rPr>
                <w:rFonts w:ascii="Times New Roman" w:eastAsia="Times New Roman" w:hAnsi="Times New Roman" w:cs="Times New Roman"/>
                <w:sz w:val="24"/>
                <w:szCs w:val="24"/>
              </w:rPr>
              <w:t>WordPress</w:t>
            </w:r>
            <w:proofErr w:type="spellEnd"/>
            <w:r w:rsidRPr="00E04578">
              <w:rPr>
                <w:rFonts w:ascii="Times New Roman" w:eastAsia="Times New Roman" w:hAnsi="Times New Roman" w:cs="Times New Roman"/>
                <w:sz w:val="24"/>
                <w:szCs w:val="24"/>
              </w:rPr>
              <w:t xml:space="preserve"> files from the extracted folder to the Apache default root directory, /</w:t>
            </w:r>
            <w:proofErr w:type="spellStart"/>
            <w:r w:rsidRPr="00E04578">
              <w:rPr>
                <w:rFonts w:ascii="Times New Roman" w:eastAsia="Times New Roman" w:hAnsi="Times New Roman" w:cs="Times New Roman"/>
                <w:sz w:val="24"/>
                <w:szCs w:val="24"/>
              </w:rPr>
              <w:t>var</w:t>
            </w:r>
            <w:proofErr w:type="spellEnd"/>
            <w:r w:rsidRPr="00E04578">
              <w:rPr>
                <w:rFonts w:ascii="Times New Roman" w:eastAsia="Times New Roman" w:hAnsi="Times New Roman" w:cs="Times New Roman"/>
                <w:sz w:val="24"/>
                <w:szCs w:val="24"/>
              </w:rPr>
              <w:t>/www/html/:</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4317"/>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roofErr w:type="spellStart"/>
            <w:r w:rsidRPr="00E04578">
              <w:rPr>
                <w:rFonts w:ascii="Times New Roman" w:eastAsia="Times New Roman" w:hAnsi="Times New Roman" w:cs="Times New Roman"/>
                <w:sz w:val="24"/>
                <w:szCs w:val="24"/>
              </w:rPr>
              <w:t>sudo</w:t>
            </w:r>
            <w:proofErr w:type="spellEnd"/>
            <w:r w:rsidRPr="00E04578">
              <w:rPr>
                <w:rFonts w:ascii="Times New Roman" w:eastAsia="Times New Roman" w:hAnsi="Times New Roman" w:cs="Times New Roman"/>
                <w:sz w:val="24"/>
                <w:szCs w:val="24"/>
              </w:rPr>
              <w:t xml:space="preserve"> </w:t>
            </w:r>
            <w:proofErr w:type="spellStart"/>
            <w:r w:rsidRPr="00E04578">
              <w:rPr>
                <w:rFonts w:ascii="Times New Roman" w:eastAsia="Times New Roman" w:hAnsi="Times New Roman" w:cs="Times New Roman"/>
                <w:sz w:val="24"/>
                <w:szCs w:val="24"/>
              </w:rPr>
              <w:t>rsync</w:t>
            </w:r>
            <w:proofErr w:type="spellEnd"/>
            <w:r w:rsidRPr="00E04578">
              <w:rPr>
                <w:rFonts w:ascii="Times New Roman" w:eastAsia="Times New Roman" w:hAnsi="Times New Roman" w:cs="Times New Roman"/>
                <w:sz w:val="24"/>
                <w:szCs w:val="24"/>
              </w:rPr>
              <w:t xml:space="preserve"> -</w:t>
            </w:r>
            <w:proofErr w:type="spellStart"/>
            <w:r w:rsidRPr="00E04578">
              <w:rPr>
                <w:rFonts w:ascii="Times New Roman" w:eastAsia="Times New Roman" w:hAnsi="Times New Roman" w:cs="Times New Roman"/>
                <w:sz w:val="24"/>
                <w:szCs w:val="24"/>
              </w:rPr>
              <w:t>av</w:t>
            </w:r>
            <w:proofErr w:type="spellEnd"/>
            <w:r w:rsidRPr="00E04578">
              <w:rPr>
                <w:rFonts w:ascii="Times New Roman" w:eastAsia="Times New Roman" w:hAnsi="Times New Roman" w:cs="Times New Roman"/>
                <w:sz w:val="24"/>
                <w:szCs w:val="24"/>
              </w:rPr>
              <w:t xml:space="preserve"> </w:t>
            </w:r>
            <w:proofErr w:type="spellStart"/>
            <w:r w:rsidRPr="00E04578">
              <w:rPr>
                <w:rFonts w:ascii="Times New Roman" w:eastAsia="Times New Roman" w:hAnsi="Times New Roman" w:cs="Times New Roman"/>
                <w:sz w:val="24"/>
                <w:szCs w:val="24"/>
              </w:rPr>
              <w:t>wordpress</w:t>
            </w:r>
            <w:proofErr w:type="spellEnd"/>
            <w:r w:rsidRPr="00E04578">
              <w:rPr>
                <w:rFonts w:ascii="Times New Roman" w:eastAsia="Times New Roman" w:hAnsi="Times New Roman" w:cs="Times New Roman"/>
                <w:sz w:val="24"/>
                <w:szCs w:val="24"/>
              </w:rPr>
              <w:t>/* /</w:t>
            </w:r>
            <w:proofErr w:type="spellStart"/>
            <w:r w:rsidRPr="00E04578">
              <w:rPr>
                <w:rFonts w:ascii="Times New Roman" w:eastAsia="Times New Roman" w:hAnsi="Times New Roman" w:cs="Times New Roman"/>
                <w:sz w:val="24"/>
                <w:szCs w:val="24"/>
              </w:rPr>
              <w:t>var</w:t>
            </w:r>
            <w:proofErr w:type="spellEnd"/>
            <w:r w:rsidRPr="00E04578">
              <w:rPr>
                <w:rFonts w:ascii="Times New Roman" w:eastAsia="Times New Roman" w:hAnsi="Times New Roman" w:cs="Times New Roman"/>
                <w:sz w:val="24"/>
                <w:szCs w:val="24"/>
              </w:rPr>
              <w:t>/www/html/</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r w:rsidRPr="00E04578">
              <w:rPr>
                <w:rFonts w:ascii="Times New Roman" w:eastAsia="Times New Roman" w:hAnsi="Times New Roman" w:cs="Times New Roman"/>
                <w:sz w:val="24"/>
                <w:szCs w:val="24"/>
              </w:rPr>
              <w:t xml:space="preserve">#Next, set the correct permissions on the website directory, that is give ownership of the </w:t>
            </w:r>
            <w:proofErr w:type="spellStart"/>
            <w:r w:rsidRPr="00E04578">
              <w:rPr>
                <w:rFonts w:ascii="Times New Roman" w:eastAsia="Times New Roman" w:hAnsi="Times New Roman" w:cs="Times New Roman"/>
                <w:sz w:val="24"/>
                <w:szCs w:val="24"/>
              </w:rPr>
              <w:t>WordPress</w:t>
            </w:r>
            <w:proofErr w:type="spellEnd"/>
            <w:r w:rsidRPr="00E04578">
              <w:rPr>
                <w:rFonts w:ascii="Times New Roman" w:eastAsia="Times New Roman" w:hAnsi="Times New Roman" w:cs="Times New Roman"/>
                <w:sz w:val="24"/>
                <w:szCs w:val="24"/>
              </w:rPr>
              <w:t xml:space="preserve"> files to the web server as follows:</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5263"/>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roofErr w:type="spellStart"/>
            <w:r w:rsidRPr="00E04578">
              <w:rPr>
                <w:rFonts w:ascii="Times New Roman" w:eastAsia="Times New Roman" w:hAnsi="Times New Roman" w:cs="Times New Roman"/>
                <w:sz w:val="24"/>
                <w:szCs w:val="24"/>
              </w:rPr>
              <w:t>sudo</w:t>
            </w:r>
            <w:proofErr w:type="spellEnd"/>
            <w:r w:rsidRPr="00E04578">
              <w:rPr>
                <w:rFonts w:ascii="Times New Roman" w:eastAsia="Times New Roman" w:hAnsi="Times New Roman" w:cs="Times New Roman"/>
                <w:sz w:val="24"/>
                <w:szCs w:val="24"/>
              </w:rPr>
              <w:t xml:space="preserve"> </w:t>
            </w:r>
            <w:proofErr w:type="spellStart"/>
            <w:r w:rsidRPr="00E04578">
              <w:rPr>
                <w:rFonts w:ascii="Times New Roman" w:eastAsia="Times New Roman" w:hAnsi="Times New Roman" w:cs="Times New Roman"/>
                <w:sz w:val="24"/>
                <w:szCs w:val="24"/>
              </w:rPr>
              <w:t>chown</w:t>
            </w:r>
            <w:proofErr w:type="spellEnd"/>
            <w:r w:rsidRPr="00E04578">
              <w:rPr>
                <w:rFonts w:ascii="Times New Roman" w:eastAsia="Times New Roman" w:hAnsi="Times New Roman" w:cs="Times New Roman"/>
                <w:sz w:val="24"/>
                <w:szCs w:val="24"/>
              </w:rPr>
              <w:t xml:space="preserve"> -R www-</w:t>
            </w:r>
            <w:proofErr w:type="spellStart"/>
            <w:r w:rsidRPr="00E04578">
              <w:rPr>
                <w:rFonts w:ascii="Times New Roman" w:eastAsia="Times New Roman" w:hAnsi="Times New Roman" w:cs="Times New Roman"/>
                <w:sz w:val="24"/>
                <w:szCs w:val="24"/>
              </w:rPr>
              <w:t>data:www</w:t>
            </w:r>
            <w:proofErr w:type="spellEnd"/>
            <w:r w:rsidRPr="00E04578">
              <w:rPr>
                <w:rFonts w:ascii="Times New Roman" w:eastAsia="Times New Roman" w:hAnsi="Times New Roman" w:cs="Times New Roman"/>
                <w:sz w:val="24"/>
                <w:szCs w:val="24"/>
              </w:rPr>
              <w:t>-data /</w:t>
            </w:r>
            <w:proofErr w:type="spellStart"/>
            <w:r w:rsidRPr="00E04578">
              <w:rPr>
                <w:rFonts w:ascii="Times New Roman" w:eastAsia="Times New Roman" w:hAnsi="Times New Roman" w:cs="Times New Roman"/>
                <w:sz w:val="24"/>
                <w:szCs w:val="24"/>
              </w:rPr>
              <w:t>var</w:t>
            </w:r>
            <w:proofErr w:type="spellEnd"/>
            <w:r w:rsidRPr="00E04578">
              <w:rPr>
                <w:rFonts w:ascii="Times New Roman" w:eastAsia="Times New Roman" w:hAnsi="Times New Roman" w:cs="Times New Roman"/>
                <w:sz w:val="24"/>
                <w:szCs w:val="24"/>
              </w:rPr>
              <w:t>/www/html/</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570"/>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roofErr w:type="spellStart"/>
            <w:r w:rsidRPr="00E04578">
              <w:rPr>
                <w:rFonts w:ascii="Times New Roman" w:eastAsia="Times New Roman" w:hAnsi="Times New Roman" w:cs="Times New Roman"/>
                <w:sz w:val="24"/>
                <w:szCs w:val="24"/>
              </w:rPr>
              <w:t>sudo</w:t>
            </w:r>
            <w:proofErr w:type="spellEnd"/>
            <w:r w:rsidRPr="00E04578">
              <w:rPr>
                <w:rFonts w:ascii="Times New Roman" w:eastAsia="Times New Roman" w:hAnsi="Times New Roman" w:cs="Times New Roman"/>
                <w:sz w:val="24"/>
                <w:szCs w:val="24"/>
              </w:rPr>
              <w:t xml:space="preserve"> </w:t>
            </w:r>
            <w:proofErr w:type="spellStart"/>
            <w:r w:rsidRPr="00E04578">
              <w:rPr>
                <w:rFonts w:ascii="Times New Roman" w:eastAsia="Times New Roman" w:hAnsi="Times New Roman" w:cs="Times New Roman"/>
                <w:sz w:val="24"/>
                <w:szCs w:val="24"/>
              </w:rPr>
              <w:t>chmod</w:t>
            </w:r>
            <w:proofErr w:type="spellEnd"/>
            <w:r w:rsidRPr="00E04578">
              <w:rPr>
                <w:rFonts w:ascii="Times New Roman" w:eastAsia="Times New Roman" w:hAnsi="Times New Roman" w:cs="Times New Roman"/>
                <w:sz w:val="24"/>
                <w:szCs w:val="24"/>
              </w:rPr>
              <w:t xml:space="preserve"> -R 755 /</w:t>
            </w:r>
            <w:proofErr w:type="spellStart"/>
            <w:r w:rsidRPr="00E04578">
              <w:rPr>
                <w:rFonts w:ascii="Times New Roman" w:eastAsia="Times New Roman" w:hAnsi="Times New Roman" w:cs="Times New Roman"/>
                <w:sz w:val="24"/>
                <w:szCs w:val="24"/>
              </w:rPr>
              <w:t>var</w:t>
            </w:r>
            <w:proofErr w:type="spellEnd"/>
            <w:r w:rsidRPr="00E04578">
              <w:rPr>
                <w:rFonts w:ascii="Times New Roman" w:eastAsia="Times New Roman" w:hAnsi="Times New Roman" w:cs="Times New Roman"/>
                <w:sz w:val="24"/>
                <w:szCs w:val="24"/>
              </w:rPr>
              <w:t>/www/html/</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889"/>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r w:rsidRPr="00E04578">
              <w:rPr>
                <w:rFonts w:ascii="Times New Roman" w:eastAsia="Times New Roman" w:hAnsi="Times New Roman" w:cs="Times New Roman"/>
                <w:sz w:val="24"/>
                <w:szCs w:val="24"/>
              </w:rPr>
              <w:t xml:space="preserve">#Create </w:t>
            </w:r>
            <w:proofErr w:type="spellStart"/>
            <w:r w:rsidRPr="00E04578">
              <w:rPr>
                <w:rFonts w:ascii="Times New Roman" w:eastAsia="Times New Roman" w:hAnsi="Times New Roman" w:cs="Times New Roman"/>
                <w:sz w:val="24"/>
                <w:szCs w:val="24"/>
              </w:rPr>
              <w:t>WordPress</w:t>
            </w:r>
            <w:proofErr w:type="spellEnd"/>
            <w:r w:rsidRPr="00E04578">
              <w:rPr>
                <w:rFonts w:ascii="Times New Roman" w:eastAsia="Times New Roman" w:hAnsi="Times New Roman" w:cs="Times New Roman"/>
                <w:sz w:val="24"/>
                <w:szCs w:val="24"/>
              </w:rPr>
              <w:t xml:space="preserve"> Database</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644"/>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roofErr w:type="spellStart"/>
            <w:r w:rsidRPr="00E04578">
              <w:rPr>
                <w:rFonts w:ascii="Times New Roman" w:eastAsia="Times New Roman" w:hAnsi="Times New Roman" w:cs="Times New Roman"/>
                <w:sz w:val="24"/>
                <w:szCs w:val="24"/>
              </w:rPr>
              <w:t>mysql</w:t>
            </w:r>
            <w:proofErr w:type="spellEnd"/>
            <w:r w:rsidRPr="00E04578">
              <w:rPr>
                <w:rFonts w:ascii="Times New Roman" w:eastAsia="Times New Roman" w:hAnsi="Times New Roman" w:cs="Times New Roman"/>
                <w:sz w:val="24"/>
                <w:szCs w:val="24"/>
              </w:rPr>
              <w:t xml:space="preserve"> -u root -p </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r w:rsidRPr="00E04578">
              <w:rPr>
                <w:rFonts w:ascii="Times New Roman" w:eastAsia="Times New Roman" w:hAnsi="Times New Roman" w:cs="Times New Roman"/>
                <w:sz w:val="24"/>
                <w:szCs w:val="24"/>
              </w:rPr>
              <w:t xml:space="preserve">#At the </w:t>
            </w:r>
            <w:proofErr w:type="spellStart"/>
            <w:r w:rsidRPr="00E04578">
              <w:rPr>
                <w:rFonts w:ascii="Times New Roman" w:eastAsia="Times New Roman" w:hAnsi="Times New Roman" w:cs="Times New Roman"/>
                <w:sz w:val="24"/>
                <w:szCs w:val="24"/>
              </w:rPr>
              <w:t>mysql</w:t>
            </w:r>
            <w:proofErr w:type="spellEnd"/>
            <w:r w:rsidRPr="00E04578">
              <w:rPr>
                <w:rFonts w:ascii="Times New Roman" w:eastAsia="Times New Roman" w:hAnsi="Times New Roman" w:cs="Times New Roman"/>
                <w:sz w:val="24"/>
                <w:szCs w:val="24"/>
              </w:rPr>
              <w:t xml:space="preserve"> shell, type the following commands, pressing Enter after each line of a </w:t>
            </w:r>
            <w:proofErr w:type="spellStart"/>
            <w:r w:rsidRPr="00E04578">
              <w:rPr>
                <w:rFonts w:ascii="Times New Roman" w:eastAsia="Times New Roman" w:hAnsi="Times New Roman" w:cs="Times New Roman"/>
                <w:sz w:val="24"/>
                <w:szCs w:val="24"/>
              </w:rPr>
              <w:t>mysql</w:t>
            </w:r>
            <w:proofErr w:type="spellEnd"/>
            <w:r w:rsidRPr="00E04578">
              <w:rPr>
                <w:rFonts w:ascii="Times New Roman" w:eastAsia="Times New Roman" w:hAnsi="Times New Roman" w:cs="Times New Roman"/>
                <w:sz w:val="24"/>
                <w:szCs w:val="24"/>
              </w:rPr>
              <w:t xml:space="preserve"> command. Remember to use your own, valid values for </w:t>
            </w:r>
            <w:proofErr w:type="spellStart"/>
            <w:r w:rsidRPr="00E04578">
              <w:rPr>
                <w:rFonts w:ascii="Times New Roman" w:eastAsia="Times New Roman" w:hAnsi="Times New Roman" w:cs="Times New Roman"/>
                <w:sz w:val="24"/>
                <w:szCs w:val="24"/>
              </w:rPr>
              <w:t>database_name</w:t>
            </w:r>
            <w:proofErr w:type="spellEnd"/>
            <w:r w:rsidRPr="00E04578">
              <w:rPr>
                <w:rFonts w:ascii="Times New Roman" w:eastAsia="Times New Roman" w:hAnsi="Times New Roman" w:cs="Times New Roman"/>
                <w:sz w:val="24"/>
                <w:szCs w:val="24"/>
              </w:rPr>
              <w:t xml:space="preserve">, </w:t>
            </w:r>
            <w:proofErr w:type="spellStart"/>
            <w:r w:rsidRPr="00E04578">
              <w:rPr>
                <w:rFonts w:ascii="Times New Roman" w:eastAsia="Times New Roman" w:hAnsi="Times New Roman" w:cs="Times New Roman"/>
                <w:sz w:val="24"/>
                <w:szCs w:val="24"/>
              </w:rPr>
              <w:t>databaseuser</w:t>
            </w:r>
            <w:proofErr w:type="spellEnd"/>
            <w:r w:rsidRPr="00E04578">
              <w:rPr>
                <w:rFonts w:ascii="Times New Roman" w:eastAsia="Times New Roman" w:hAnsi="Times New Roman" w:cs="Times New Roman"/>
                <w:sz w:val="24"/>
                <w:szCs w:val="24"/>
              </w:rPr>
              <w:t xml:space="preserve">, and also use a strong and secure password as </w:t>
            </w:r>
            <w:proofErr w:type="spellStart"/>
            <w:r w:rsidRPr="00E04578">
              <w:rPr>
                <w:rFonts w:ascii="Times New Roman" w:eastAsia="Times New Roman" w:hAnsi="Times New Roman" w:cs="Times New Roman"/>
                <w:sz w:val="24"/>
                <w:szCs w:val="24"/>
              </w:rPr>
              <w:t>databaseuser_password</w:t>
            </w:r>
            <w:proofErr w:type="spellEnd"/>
            <w:r w:rsidRPr="00E04578">
              <w:rPr>
                <w:rFonts w:ascii="Times New Roman" w:eastAsia="Times New Roman" w:hAnsi="Times New Roman" w:cs="Times New Roman"/>
                <w:sz w:val="24"/>
                <w:szCs w:val="24"/>
              </w:rPr>
              <w:t>:</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4419"/>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roofErr w:type="spellStart"/>
            <w:r w:rsidRPr="00E04578">
              <w:rPr>
                <w:rFonts w:ascii="Times New Roman" w:eastAsia="Times New Roman" w:hAnsi="Times New Roman" w:cs="Times New Roman"/>
                <w:sz w:val="24"/>
                <w:szCs w:val="24"/>
              </w:rPr>
              <w:t>mysql</w:t>
            </w:r>
            <w:proofErr w:type="spellEnd"/>
            <w:r w:rsidRPr="00E04578">
              <w:rPr>
                <w:rFonts w:ascii="Times New Roman" w:eastAsia="Times New Roman" w:hAnsi="Times New Roman" w:cs="Times New Roman"/>
                <w:sz w:val="24"/>
                <w:szCs w:val="24"/>
              </w:rPr>
              <w:t xml:space="preserve">&gt; CREATE DATABASE </w:t>
            </w:r>
            <w:proofErr w:type="spellStart"/>
            <w:r w:rsidRPr="00E04578">
              <w:rPr>
                <w:rFonts w:ascii="Times New Roman" w:eastAsia="Times New Roman" w:hAnsi="Times New Roman" w:cs="Times New Roman"/>
                <w:sz w:val="24"/>
                <w:szCs w:val="24"/>
              </w:rPr>
              <w:t>wp_myblog</w:t>
            </w:r>
            <w:proofErr w:type="spellEnd"/>
            <w:r w:rsidRPr="00E04578">
              <w:rPr>
                <w:rFonts w:ascii="Times New Roman" w:eastAsia="Times New Roman" w:hAnsi="Times New Roman" w:cs="Times New Roman"/>
                <w:sz w:val="24"/>
                <w:szCs w:val="24"/>
              </w:rPr>
              <w:t>;</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roofErr w:type="spellStart"/>
            <w:r w:rsidRPr="00E04578">
              <w:rPr>
                <w:rFonts w:ascii="Times New Roman" w:eastAsia="Times New Roman" w:hAnsi="Times New Roman" w:cs="Times New Roman"/>
                <w:sz w:val="24"/>
                <w:szCs w:val="24"/>
              </w:rPr>
              <w:t>mysql</w:t>
            </w:r>
            <w:proofErr w:type="spellEnd"/>
            <w:r w:rsidRPr="00E04578">
              <w:rPr>
                <w:rFonts w:ascii="Times New Roman" w:eastAsia="Times New Roman" w:hAnsi="Times New Roman" w:cs="Times New Roman"/>
                <w:sz w:val="24"/>
                <w:szCs w:val="24"/>
              </w:rPr>
              <w:t>&gt; GRANT ALL PRIVILEGES ON wp_myblog.* TO '</w:t>
            </w:r>
            <w:proofErr w:type="spellStart"/>
            <w:r w:rsidRPr="00E04578">
              <w:rPr>
                <w:rFonts w:ascii="Times New Roman" w:eastAsia="Times New Roman" w:hAnsi="Times New Roman" w:cs="Times New Roman"/>
                <w:sz w:val="24"/>
                <w:szCs w:val="24"/>
              </w:rPr>
              <w:t>your_username_here'@'localhost</w:t>
            </w:r>
            <w:proofErr w:type="spellEnd"/>
            <w:r w:rsidRPr="00E04578">
              <w:rPr>
                <w:rFonts w:ascii="Times New Roman" w:eastAsia="Times New Roman" w:hAnsi="Times New Roman" w:cs="Times New Roman"/>
                <w:sz w:val="24"/>
                <w:szCs w:val="24"/>
              </w:rPr>
              <w:t>' IDENTIFIED BY '</w:t>
            </w:r>
            <w:proofErr w:type="spellStart"/>
            <w:r w:rsidRPr="00E04578">
              <w:rPr>
                <w:rFonts w:ascii="Times New Roman" w:eastAsia="Times New Roman" w:hAnsi="Times New Roman" w:cs="Times New Roman"/>
                <w:sz w:val="24"/>
                <w:szCs w:val="24"/>
              </w:rPr>
              <w:t>your_chosen_password_here</w:t>
            </w:r>
            <w:proofErr w:type="spellEnd"/>
            <w:r w:rsidRPr="00E04578">
              <w:rPr>
                <w:rFonts w:ascii="Times New Roman" w:eastAsia="Times New Roman" w:hAnsi="Times New Roman" w:cs="Times New Roman"/>
                <w:sz w:val="24"/>
                <w:szCs w:val="24"/>
              </w:rPr>
              <w:t>';</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33"/>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roofErr w:type="spellStart"/>
            <w:r w:rsidRPr="00E04578">
              <w:rPr>
                <w:rFonts w:ascii="Times New Roman" w:eastAsia="Times New Roman" w:hAnsi="Times New Roman" w:cs="Times New Roman"/>
                <w:sz w:val="24"/>
                <w:szCs w:val="24"/>
              </w:rPr>
              <w:t>mysql</w:t>
            </w:r>
            <w:proofErr w:type="spellEnd"/>
            <w:r w:rsidRPr="00E04578">
              <w:rPr>
                <w:rFonts w:ascii="Times New Roman" w:eastAsia="Times New Roman" w:hAnsi="Times New Roman" w:cs="Times New Roman"/>
                <w:sz w:val="24"/>
                <w:szCs w:val="24"/>
              </w:rPr>
              <w:t>&gt; FLUSH PRIVILEGES;</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48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roofErr w:type="spellStart"/>
            <w:r w:rsidRPr="00E04578">
              <w:rPr>
                <w:rFonts w:ascii="Times New Roman" w:eastAsia="Times New Roman" w:hAnsi="Times New Roman" w:cs="Times New Roman"/>
                <w:sz w:val="24"/>
                <w:szCs w:val="24"/>
              </w:rPr>
              <w:t>mysql</w:t>
            </w:r>
            <w:proofErr w:type="spellEnd"/>
            <w:r w:rsidRPr="00E04578">
              <w:rPr>
                <w:rFonts w:ascii="Times New Roman" w:eastAsia="Times New Roman" w:hAnsi="Times New Roman" w:cs="Times New Roman"/>
                <w:sz w:val="24"/>
                <w:szCs w:val="24"/>
              </w:rPr>
              <w:t>&gt; EXIT;</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375"/>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r w:rsidRPr="00E04578">
              <w:rPr>
                <w:rFonts w:ascii="Times New Roman" w:eastAsia="Times New Roman" w:hAnsi="Times New Roman" w:cs="Times New Roman"/>
                <w:sz w:val="24"/>
                <w:szCs w:val="24"/>
              </w:rPr>
              <w:t>#Go the /</w:t>
            </w:r>
            <w:proofErr w:type="spellStart"/>
            <w:r w:rsidRPr="00E04578">
              <w:rPr>
                <w:rFonts w:ascii="Times New Roman" w:eastAsia="Times New Roman" w:hAnsi="Times New Roman" w:cs="Times New Roman"/>
                <w:sz w:val="24"/>
                <w:szCs w:val="24"/>
              </w:rPr>
              <w:t>var</w:t>
            </w:r>
            <w:proofErr w:type="spellEnd"/>
            <w:r w:rsidRPr="00E04578">
              <w:rPr>
                <w:rFonts w:ascii="Times New Roman" w:eastAsia="Times New Roman" w:hAnsi="Times New Roman" w:cs="Times New Roman"/>
                <w:sz w:val="24"/>
                <w:szCs w:val="24"/>
              </w:rPr>
              <w:t>/www/html/ directory and rename existing wp-config-sample.php to wp-config.php:</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4603"/>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roofErr w:type="spellStart"/>
            <w:r w:rsidRPr="00E04578">
              <w:rPr>
                <w:rFonts w:ascii="Times New Roman" w:eastAsia="Times New Roman" w:hAnsi="Times New Roman" w:cs="Times New Roman"/>
                <w:sz w:val="24"/>
                <w:szCs w:val="24"/>
              </w:rPr>
              <w:t>sudo</w:t>
            </w:r>
            <w:proofErr w:type="spellEnd"/>
            <w:r w:rsidRPr="00E04578">
              <w:rPr>
                <w:rFonts w:ascii="Times New Roman" w:eastAsia="Times New Roman" w:hAnsi="Times New Roman" w:cs="Times New Roman"/>
                <w:sz w:val="24"/>
                <w:szCs w:val="24"/>
              </w:rPr>
              <w:t xml:space="preserve"> </w:t>
            </w:r>
            <w:proofErr w:type="spellStart"/>
            <w:r w:rsidRPr="00E04578">
              <w:rPr>
                <w:rFonts w:ascii="Times New Roman" w:eastAsia="Times New Roman" w:hAnsi="Times New Roman" w:cs="Times New Roman"/>
                <w:sz w:val="24"/>
                <w:szCs w:val="24"/>
              </w:rPr>
              <w:t>mv</w:t>
            </w:r>
            <w:proofErr w:type="spellEnd"/>
            <w:r w:rsidRPr="00E04578">
              <w:rPr>
                <w:rFonts w:ascii="Times New Roman" w:eastAsia="Times New Roman" w:hAnsi="Times New Roman" w:cs="Times New Roman"/>
                <w:sz w:val="24"/>
                <w:szCs w:val="24"/>
              </w:rPr>
              <w:t xml:space="preserve"> wp-config-sample.php wp-config.php</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r w:rsidRPr="00E04578">
              <w:rPr>
                <w:rFonts w:ascii="Times New Roman" w:eastAsia="Times New Roman" w:hAnsi="Times New Roman" w:cs="Times New Roman"/>
                <w:sz w:val="24"/>
                <w:szCs w:val="24"/>
              </w:rPr>
              <w:t xml:space="preserve">#then update it with your database information under the </w:t>
            </w:r>
            <w:proofErr w:type="spellStart"/>
            <w:r w:rsidRPr="00E04578">
              <w:rPr>
                <w:rFonts w:ascii="Times New Roman" w:eastAsia="Times New Roman" w:hAnsi="Times New Roman" w:cs="Times New Roman"/>
                <w:sz w:val="24"/>
                <w:szCs w:val="24"/>
              </w:rPr>
              <w:t>MySQL</w:t>
            </w:r>
            <w:proofErr w:type="spellEnd"/>
            <w:r w:rsidRPr="00E04578">
              <w:rPr>
                <w:rFonts w:ascii="Times New Roman" w:eastAsia="Times New Roman" w:hAnsi="Times New Roman" w:cs="Times New Roman"/>
                <w:sz w:val="24"/>
                <w:szCs w:val="24"/>
              </w:rPr>
              <w:t xml:space="preserve"> settings section (refer to the highlighted boxes in the image below):</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330"/>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r w:rsidRPr="00E04578">
              <w:rPr>
                <w:rFonts w:ascii="Times New Roman" w:eastAsia="Times New Roman" w:hAnsi="Times New Roman" w:cs="Times New Roman"/>
                <w:sz w:val="24"/>
                <w:szCs w:val="24"/>
              </w:rPr>
              <w:t>Vi /</w:t>
            </w:r>
            <w:proofErr w:type="spellStart"/>
            <w:r w:rsidRPr="00E04578">
              <w:rPr>
                <w:rFonts w:ascii="Times New Roman" w:eastAsia="Times New Roman" w:hAnsi="Times New Roman" w:cs="Times New Roman"/>
                <w:sz w:val="24"/>
                <w:szCs w:val="24"/>
              </w:rPr>
              <w:t>var</w:t>
            </w:r>
            <w:proofErr w:type="spellEnd"/>
            <w:r w:rsidRPr="00E04578">
              <w:rPr>
                <w:rFonts w:ascii="Times New Roman" w:eastAsia="Times New Roman" w:hAnsi="Times New Roman" w:cs="Times New Roman"/>
                <w:sz w:val="24"/>
                <w:szCs w:val="24"/>
              </w:rPr>
              <w:t>/www/html/wp-config.php</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6817"/>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r w:rsidRPr="00E04578">
              <w:rPr>
                <w:rFonts w:ascii="Times New Roman" w:eastAsia="Times New Roman" w:hAnsi="Times New Roman" w:cs="Times New Roman"/>
                <w:sz w:val="24"/>
                <w:szCs w:val="24"/>
              </w:rPr>
              <w:t xml:space="preserve">// ** </w:t>
            </w:r>
            <w:proofErr w:type="spellStart"/>
            <w:r w:rsidRPr="00E04578">
              <w:rPr>
                <w:rFonts w:ascii="Times New Roman" w:eastAsia="Times New Roman" w:hAnsi="Times New Roman" w:cs="Times New Roman"/>
                <w:sz w:val="24"/>
                <w:szCs w:val="24"/>
              </w:rPr>
              <w:t>MySQL</w:t>
            </w:r>
            <w:proofErr w:type="spellEnd"/>
            <w:r w:rsidRPr="00E04578">
              <w:rPr>
                <w:rFonts w:ascii="Times New Roman" w:eastAsia="Times New Roman" w:hAnsi="Times New Roman" w:cs="Times New Roman"/>
                <w:sz w:val="24"/>
                <w:szCs w:val="24"/>
              </w:rPr>
              <w:t xml:space="preserve"> settings - You can get this info from your web host ** //</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4609"/>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r w:rsidRPr="00E04578">
              <w:rPr>
                <w:rFonts w:ascii="Times New Roman" w:eastAsia="Times New Roman" w:hAnsi="Times New Roman" w:cs="Times New Roman"/>
                <w:sz w:val="24"/>
                <w:szCs w:val="24"/>
              </w:rPr>
              <w:t xml:space="preserve">/** The name of the database for </w:t>
            </w:r>
            <w:proofErr w:type="spellStart"/>
            <w:r w:rsidRPr="00E04578">
              <w:rPr>
                <w:rFonts w:ascii="Times New Roman" w:eastAsia="Times New Roman" w:hAnsi="Times New Roman" w:cs="Times New Roman"/>
                <w:sz w:val="24"/>
                <w:szCs w:val="24"/>
              </w:rPr>
              <w:t>WordPress</w:t>
            </w:r>
            <w:proofErr w:type="spellEnd"/>
            <w:r w:rsidRPr="00E04578">
              <w:rPr>
                <w:rFonts w:ascii="Times New Roman" w:eastAsia="Times New Roman" w:hAnsi="Times New Roman" w:cs="Times New Roman"/>
                <w:sz w:val="24"/>
                <w:szCs w:val="24"/>
              </w:rPr>
              <w:t xml:space="preserve"> */</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roofErr w:type="gramStart"/>
            <w:r w:rsidRPr="00E04578">
              <w:rPr>
                <w:rFonts w:ascii="Times New Roman" w:eastAsia="Times New Roman" w:hAnsi="Times New Roman" w:cs="Times New Roman"/>
                <w:sz w:val="24"/>
                <w:szCs w:val="24"/>
              </w:rPr>
              <w:t>define(</w:t>
            </w:r>
            <w:proofErr w:type="gramEnd"/>
            <w:r w:rsidRPr="00E04578">
              <w:rPr>
                <w:rFonts w:ascii="Times New Roman" w:eastAsia="Times New Roman" w:hAnsi="Times New Roman" w:cs="Times New Roman"/>
                <w:sz w:val="24"/>
                <w:szCs w:val="24"/>
              </w:rPr>
              <w:t>'DB_NAME', '</w:t>
            </w:r>
            <w:proofErr w:type="spellStart"/>
            <w:r w:rsidRPr="00E04578">
              <w:rPr>
                <w:rFonts w:ascii="Times New Roman" w:eastAsia="Times New Roman" w:hAnsi="Times New Roman" w:cs="Times New Roman"/>
                <w:sz w:val="24"/>
                <w:szCs w:val="24"/>
              </w:rPr>
              <w:t>database_name_here</w:t>
            </w:r>
            <w:proofErr w:type="spellEnd"/>
            <w:r w:rsidRPr="00E04578">
              <w:rPr>
                <w:rFonts w:ascii="Times New Roman" w:eastAsia="Times New Roman" w:hAnsi="Times New Roman" w:cs="Times New Roman"/>
                <w:sz w:val="24"/>
                <w:szCs w:val="24"/>
              </w:rPr>
              <w:t xml:space="preserve">'); /** </w:t>
            </w:r>
            <w:proofErr w:type="spellStart"/>
            <w:r w:rsidRPr="00E04578">
              <w:rPr>
                <w:rFonts w:ascii="Times New Roman" w:eastAsia="Times New Roman" w:hAnsi="Times New Roman" w:cs="Times New Roman"/>
                <w:sz w:val="24"/>
                <w:szCs w:val="24"/>
              </w:rPr>
              <w:t>MySQL</w:t>
            </w:r>
            <w:proofErr w:type="spellEnd"/>
            <w:r w:rsidRPr="00E04578">
              <w:rPr>
                <w:rFonts w:ascii="Times New Roman" w:eastAsia="Times New Roman" w:hAnsi="Times New Roman" w:cs="Times New Roman"/>
                <w:sz w:val="24"/>
                <w:szCs w:val="24"/>
              </w:rPr>
              <w:t xml:space="preserve"> database username */ define('DB_USER', '</w:t>
            </w:r>
            <w:proofErr w:type="spellStart"/>
            <w:r w:rsidRPr="00E04578">
              <w:rPr>
                <w:rFonts w:ascii="Times New Roman" w:eastAsia="Times New Roman" w:hAnsi="Times New Roman" w:cs="Times New Roman"/>
                <w:sz w:val="24"/>
                <w:szCs w:val="24"/>
              </w:rPr>
              <w:t>username_here</w:t>
            </w:r>
            <w:proofErr w:type="spellEnd"/>
            <w:r w:rsidRPr="00E04578">
              <w:rPr>
                <w:rFonts w:ascii="Times New Roman" w:eastAsia="Times New Roman" w:hAnsi="Times New Roman" w:cs="Times New Roman"/>
                <w:sz w:val="24"/>
                <w:szCs w:val="24"/>
              </w:rPr>
              <w:t xml:space="preserve">'); /** </w:t>
            </w:r>
            <w:proofErr w:type="spellStart"/>
            <w:r w:rsidRPr="00E04578">
              <w:rPr>
                <w:rFonts w:ascii="Times New Roman" w:eastAsia="Times New Roman" w:hAnsi="Times New Roman" w:cs="Times New Roman"/>
                <w:sz w:val="24"/>
                <w:szCs w:val="24"/>
              </w:rPr>
              <w:t>MySQL</w:t>
            </w:r>
            <w:proofErr w:type="spellEnd"/>
            <w:r w:rsidRPr="00E04578">
              <w:rPr>
                <w:rFonts w:ascii="Times New Roman" w:eastAsia="Times New Roman" w:hAnsi="Times New Roman" w:cs="Times New Roman"/>
                <w:sz w:val="24"/>
                <w:szCs w:val="24"/>
              </w:rPr>
              <w:t xml:space="preserve"> database password */ define('DB_PASSWORD', '</w:t>
            </w:r>
            <w:proofErr w:type="spellStart"/>
            <w:r w:rsidRPr="00E04578">
              <w:rPr>
                <w:rFonts w:ascii="Times New Roman" w:eastAsia="Times New Roman" w:hAnsi="Times New Roman" w:cs="Times New Roman"/>
                <w:sz w:val="24"/>
                <w:szCs w:val="24"/>
              </w:rPr>
              <w:t>password_here</w:t>
            </w:r>
            <w:proofErr w:type="spellEnd"/>
            <w:r w:rsidRPr="00E04578">
              <w:rPr>
                <w:rFonts w:ascii="Times New Roman" w:eastAsia="Times New Roman" w:hAnsi="Times New Roman" w:cs="Times New Roman"/>
                <w:sz w:val="24"/>
                <w:szCs w:val="24"/>
              </w:rPr>
              <w:t xml:space="preserve">'); /** </w:t>
            </w:r>
            <w:proofErr w:type="spellStart"/>
            <w:r w:rsidRPr="00E04578">
              <w:rPr>
                <w:rFonts w:ascii="Times New Roman" w:eastAsia="Times New Roman" w:hAnsi="Times New Roman" w:cs="Times New Roman"/>
                <w:sz w:val="24"/>
                <w:szCs w:val="24"/>
              </w:rPr>
              <w:t>MySQL</w:t>
            </w:r>
            <w:proofErr w:type="spellEnd"/>
            <w:r w:rsidRPr="00E04578">
              <w:rPr>
                <w:rFonts w:ascii="Times New Roman" w:eastAsia="Times New Roman" w:hAnsi="Times New Roman" w:cs="Times New Roman"/>
                <w:sz w:val="24"/>
                <w:szCs w:val="24"/>
              </w:rPr>
              <w:t xml:space="preserve"> hostname */ define('DB_HOST', '</w:t>
            </w:r>
            <w:proofErr w:type="spellStart"/>
            <w:r w:rsidRPr="00E04578">
              <w:rPr>
                <w:rFonts w:ascii="Times New Roman" w:eastAsia="Times New Roman" w:hAnsi="Times New Roman" w:cs="Times New Roman"/>
                <w:sz w:val="24"/>
                <w:szCs w:val="24"/>
              </w:rPr>
              <w:t>localhost</w:t>
            </w:r>
            <w:proofErr w:type="spellEnd"/>
            <w:r w:rsidRPr="00E04578">
              <w:rPr>
                <w:rFonts w:ascii="Times New Roman" w:eastAsia="Times New Roman" w:hAnsi="Times New Roman" w:cs="Times New Roman"/>
                <w:sz w:val="24"/>
                <w:szCs w:val="24"/>
              </w:rPr>
              <w:t xml:space="preserve">'); /** Database </w:t>
            </w:r>
            <w:proofErr w:type="spellStart"/>
            <w:r w:rsidRPr="00E04578">
              <w:rPr>
                <w:rFonts w:ascii="Times New Roman" w:eastAsia="Times New Roman" w:hAnsi="Times New Roman" w:cs="Times New Roman"/>
                <w:sz w:val="24"/>
                <w:szCs w:val="24"/>
              </w:rPr>
              <w:t>Charset</w:t>
            </w:r>
            <w:proofErr w:type="spellEnd"/>
            <w:r w:rsidRPr="00E04578">
              <w:rPr>
                <w:rFonts w:ascii="Times New Roman" w:eastAsia="Times New Roman" w:hAnsi="Times New Roman" w:cs="Times New Roman"/>
                <w:sz w:val="24"/>
                <w:szCs w:val="24"/>
              </w:rPr>
              <w:t xml:space="preserve"> to use in creating database tables. */ </w:t>
            </w:r>
            <w:proofErr w:type="gramStart"/>
            <w:r w:rsidRPr="00E04578">
              <w:rPr>
                <w:rFonts w:ascii="Times New Roman" w:eastAsia="Times New Roman" w:hAnsi="Times New Roman" w:cs="Times New Roman"/>
                <w:sz w:val="24"/>
                <w:szCs w:val="24"/>
              </w:rPr>
              <w:t>define(</w:t>
            </w:r>
            <w:proofErr w:type="gramEnd"/>
            <w:r w:rsidRPr="00E04578">
              <w:rPr>
                <w:rFonts w:ascii="Times New Roman" w:eastAsia="Times New Roman" w:hAnsi="Times New Roman" w:cs="Times New Roman"/>
                <w:sz w:val="24"/>
                <w:szCs w:val="24"/>
              </w:rPr>
              <w:t>'DB_CHARSET', 'utf8'); /** The Database Collate type. Don't change this if in doubt. */ define('DB_COLLATE', '');</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8008"/>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r w:rsidRPr="00E04578">
              <w:rPr>
                <w:rFonts w:ascii="Times New Roman" w:eastAsia="Times New Roman" w:hAnsi="Times New Roman" w:cs="Times New Roman"/>
                <w:sz w:val="24"/>
                <w:szCs w:val="24"/>
              </w:rPr>
              <w:t xml:space="preserve">#Afterwards, restart the web server and </w:t>
            </w:r>
            <w:proofErr w:type="spellStart"/>
            <w:r w:rsidRPr="00E04578">
              <w:rPr>
                <w:rFonts w:ascii="Times New Roman" w:eastAsia="Times New Roman" w:hAnsi="Times New Roman" w:cs="Times New Roman"/>
                <w:sz w:val="24"/>
                <w:szCs w:val="24"/>
              </w:rPr>
              <w:t>mysql</w:t>
            </w:r>
            <w:proofErr w:type="spellEnd"/>
            <w:r w:rsidRPr="00E04578">
              <w:rPr>
                <w:rFonts w:ascii="Times New Roman" w:eastAsia="Times New Roman" w:hAnsi="Times New Roman" w:cs="Times New Roman"/>
                <w:sz w:val="24"/>
                <w:szCs w:val="24"/>
              </w:rPr>
              <w:t xml:space="preserve"> service using the commands below:</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90"/>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r w:rsidRPr="00E04578">
              <w:rPr>
                <w:rFonts w:ascii="Times New Roman" w:eastAsia="Times New Roman" w:hAnsi="Times New Roman" w:cs="Times New Roman"/>
                <w:sz w:val="24"/>
                <w:szCs w:val="24"/>
              </w:rPr>
              <w:t>http://server-address/wp-admin</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Pr="00E04578" w:rsidRDefault="00E04578" w:rsidP="00E04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r w:rsidRPr="00E04578">
              <w:rPr>
                <w:rFonts w:ascii="Times New Roman" w:eastAsia="Times New Roman" w:hAnsi="Times New Roman" w:cs="Times New Roman"/>
                <w:sz w:val="24"/>
                <w:szCs w:val="24"/>
              </w:rPr>
              <w:t>**********************************************************conclusion********************************************************************</w:t>
            </w:r>
          </w:p>
        </w:tc>
      </w:tr>
      <w:tr w:rsidR="00E04578" w:rsidRPr="00E04578" w:rsidTr="00E04578">
        <w:trPr>
          <w:tblCellSpacing w:w="15" w:type="dxa"/>
        </w:trPr>
        <w:tc>
          <w:tcPr>
            <w:tcW w:w="0" w:type="auto"/>
            <w:vAlign w:val="center"/>
            <w:hideMark/>
          </w:tcPr>
          <w:p w:rsidR="00E04578" w:rsidRPr="00E04578" w:rsidRDefault="00E04578" w:rsidP="00E04578">
            <w:pPr>
              <w:spacing w:after="0" w:line="240" w:lineRule="auto"/>
              <w:rPr>
                <w:rFonts w:ascii="Times New Roman" w:eastAsia="Times New Roman" w:hAnsi="Times New Roman" w:cs="Times New Roman"/>
                <w:sz w:val="24"/>
                <w:szCs w:val="24"/>
              </w:rPr>
            </w:pPr>
          </w:p>
        </w:tc>
      </w:tr>
    </w:tbl>
    <w:p w:rsidR="00E04578" w:rsidRDefault="00E04578"/>
    <w:sectPr w:rsidR="00E04578" w:rsidSect="00B431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747D"/>
    <w:multiLevelType w:val="multilevel"/>
    <w:tmpl w:val="16807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170B6"/>
    <w:multiLevelType w:val="multilevel"/>
    <w:tmpl w:val="66C0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04578"/>
    <w:rsid w:val="00004D5F"/>
    <w:rsid w:val="00282D48"/>
    <w:rsid w:val="00B431C9"/>
    <w:rsid w:val="00E045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1C9"/>
  </w:style>
  <w:style w:type="paragraph" w:styleId="Heading1">
    <w:name w:val="heading 1"/>
    <w:basedOn w:val="Normal"/>
    <w:link w:val="Heading1Char"/>
    <w:uiPriority w:val="9"/>
    <w:qFormat/>
    <w:rsid w:val="00E045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045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45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57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045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4578"/>
    <w:rPr>
      <w:rFonts w:ascii="Times New Roman" w:eastAsia="Times New Roman" w:hAnsi="Times New Roman" w:cs="Times New Roman"/>
      <w:b/>
      <w:bCs/>
      <w:sz w:val="24"/>
      <w:szCs w:val="24"/>
    </w:rPr>
  </w:style>
  <w:style w:type="paragraph" w:customStyle="1" w:styleId="post-byline">
    <w:name w:val="post-byline"/>
    <w:basedOn w:val="Normal"/>
    <w:rsid w:val="00E045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4578"/>
    <w:rPr>
      <w:color w:val="0000FF"/>
      <w:u w:val="single"/>
    </w:rPr>
  </w:style>
  <w:style w:type="paragraph" w:styleId="NormalWeb">
    <w:name w:val="Normal (Web)"/>
    <w:basedOn w:val="Normal"/>
    <w:uiPriority w:val="99"/>
    <w:semiHidden/>
    <w:unhideWhenUsed/>
    <w:rsid w:val="00E045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578"/>
    <w:rPr>
      <w:b/>
      <w:bCs/>
    </w:rPr>
  </w:style>
  <w:style w:type="paragraph" w:styleId="HTMLPreformatted">
    <w:name w:val="HTML Preformatted"/>
    <w:basedOn w:val="Normal"/>
    <w:link w:val="HTMLPreformattedChar"/>
    <w:uiPriority w:val="99"/>
    <w:semiHidden/>
    <w:unhideWhenUsed/>
    <w:rsid w:val="00E0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578"/>
    <w:rPr>
      <w:rFonts w:ascii="Courier New" w:eastAsia="Times New Roman" w:hAnsi="Courier New" w:cs="Courier New"/>
      <w:sz w:val="20"/>
      <w:szCs w:val="20"/>
    </w:rPr>
  </w:style>
  <w:style w:type="paragraph" w:customStyle="1" w:styleId="wp-caption-text">
    <w:name w:val="wp-caption-text"/>
    <w:basedOn w:val="Normal"/>
    <w:rsid w:val="00E045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457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04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0401702">
      <w:bodyDiv w:val="1"/>
      <w:marLeft w:val="0"/>
      <w:marRight w:val="0"/>
      <w:marTop w:val="0"/>
      <w:marBottom w:val="0"/>
      <w:divBdr>
        <w:top w:val="none" w:sz="0" w:space="0" w:color="auto"/>
        <w:left w:val="none" w:sz="0" w:space="0" w:color="auto"/>
        <w:bottom w:val="none" w:sz="0" w:space="0" w:color="auto"/>
        <w:right w:val="none" w:sz="0" w:space="0" w:color="auto"/>
      </w:divBdr>
    </w:div>
    <w:div w:id="1262421386">
      <w:bodyDiv w:val="1"/>
      <w:marLeft w:val="0"/>
      <w:marRight w:val="0"/>
      <w:marTop w:val="0"/>
      <w:marBottom w:val="0"/>
      <w:divBdr>
        <w:top w:val="none" w:sz="0" w:space="0" w:color="auto"/>
        <w:left w:val="none" w:sz="0" w:space="0" w:color="auto"/>
        <w:bottom w:val="none" w:sz="0" w:space="0" w:color="auto"/>
        <w:right w:val="none" w:sz="0" w:space="0" w:color="auto"/>
      </w:divBdr>
      <w:divsChild>
        <w:div w:id="1106924430">
          <w:marLeft w:val="0"/>
          <w:marRight w:val="0"/>
          <w:marTop w:val="0"/>
          <w:marBottom w:val="0"/>
          <w:divBdr>
            <w:top w:val="none" w:sz="0" w:space="0" w:color="auto"/>
            <w:left w:val="none" w:sz="0" w:space="0" w:color="auto"/>
            <w:bottom w:val="none" w:sz="0" w:space="0" w:color="auto"/>
            <w:right w:val="none" w:sz="0" w:space="0" w:color="auto"/>
          </w:divBdr>
        </w:div>
        <w:div w:id="351106225">
          <w:marLeft w:val="0"/>
          <w:marRight w:val="0"/>
          <w:marTop w:val="0"/>
          <w:marBottom w:val="0"/>
          <w:divBdr>
            <w:top w:val="none" w:sz="0" w:space="0" w:color="auto"/>
            <w:left w:val="none" w:sz="0" w:space="0" w:color="auto"/>
            <w:bottom w:val="none" w:sz="0" w:space="0" w:color="auto"/>
            <w:right w:val="none" w:sz="0" w:space="0" w:color="auto"/>
          </w:divBdr>
          <w:divsChild>
            <w:div w:id="1811168391">
              <w:marLeft w:val="0"/>
              <w:marRight w:val="0"/>
              <w:marTop w:val="0"/>
              <w:marBottom w:val="0"/>
              <w:divBdr>
                <w:top w:val="none" w:sz="0" w:space="0" w:color="auto"/>
                <w:left w:val="none" w:sz="0" w:space="0" w:color="auto"/>
                <w:bottom w:val="none" w:sz="0" w:space="0" w:color="auto"/>
                <w:right w:val="none" w:sz="0" w:space="0" w:color="auto"/>
              </w:divBdr>
              <w:divsChild>
                <w:div w:id="1846095799">
                  <w:marLeft w:val="0"/>
                  <w:marRight w:val="0"/>
                  <w:marTop w:val="0"/>
                  <w:marBottom w:val="0"/>
                  <w:divBdr>
                    <w:top w:val="none" w:sz="0" w:space="0" w:color="auto"/>
                    <w:left w:val="none" w:sz="0" w:space="0" w:color="auto"/>
                    <w:bottom w:val="none" w:sz="0" w:space="0" w:color="auto"/>
                    <w:right w:val="none" w:sz="0" w:space="0" w:color="auto"/>
                  </w:divBdr>
                </w:div>
                <w:div w:id="233392163">
                  <w:marLeft w:val="0"/>
                  <w:marRight w:val="0"/>
                  <w:marTop w:val="0"/>
                  <w:marBottom w:val="0"/>
                  <w:divBdr>
                    <w:top w:val="none" w:sz="0" w:space="0" w:color="auto"/>
                    <w:left w:val="none" w:sz="0" w:space="0" w:color="auto"/>
                    <w:bottom w:val="none" w:sz="0" w:space="0" w:color="auto"/>
                    <w:right w:val="none" w:sz="0" w:space="0" w:color="auto"/>
                  </w:divBdr>
                </w:div>
                <w:div w:id="303431759">
                  <w:marLeft w:val="0"/>
                  <w:marRight w:val="0"/>
                  <w:marTop w:val="0"/>
                  <w:marBottom w:val="0"/>
                  <w:divBdr>
                    <w:top w:val="none" w:sz="0" w:space="0" w:color="auto"/>
                    <w:left w:val="none" w:sz="0" w:space="0" w:color="auto"/>
                    <w:bottom w:val="none" w:sz="0" w:space="0" w:color="auto"/>
                    <w:right w:val="none" w:sz="0" w:space="0" w:color="auto"/>
                  </w:divBdr>
                </w:div>
                <w:div w:id="1646200196">
                  <w:marLeft w:val="0"/>
                  <w:marRight w:val="0"/>
                  <w:marTop w:val="0"/>
                  <w:marBottom w:val="0"/>
                  <w:divBdr>
                    <w:top w:val="none" w:sz="0" w:space="0" w:color="auto"/>
                    <w:left w:val="none" w:sz="0" w:space="0" w:color="auto"/>
                    <w:bottom w:val="none" w:sz="0" w:space="0" w:color="auto"/>
                    <w:right w:val="none" w:sz="0" w:space="0" w:color="auto"/>
                  </w:divBdr>
                </w:div>
                <w:div w:id="873347837">
                  <w:marLeft w:val="0"/>
                  <w:marRight w:val="0"/>
                  <w:marTop w:val="0"/>
                  <w:marBottom w:val="0"/>
                  <w:divBdr>
                    <w:top w:val="none" w:sz="0" w:space="0" w:color="auto"/>
                    <w:left w:val="none" w:sz="0" w:space="0" w:color="auto"/>
                    <w:bottom w:val="none" w:sz="0" w:space="0" w:color="auto"/>
                    <w:right w:val="none" w:sz="0" w:space="0" w:color="auto"/>
                  </w:divBdr>
                </w:div>
                <w:div w:id="373582073">
                  <w:marLeft w:val="0"/>
                  <w:marRight w:val="0"/>
                  <w:marTop w:val="0"/>
                  <w:marBottom w:val="0"/>
                  <w:divBdr>
                    <w:top w:val="none" w:sz="0" w:space="0" w:color="auto"/>
                    <w:left w:val="none" w:sz="0" w:space="0" w:color="auto"/>
                    <w:bottom w:val="none" w:sz="0" w:space="0" w:color="auto"/>
                    <w:right w:val="none" w:sz="0" w:space="0" w:color="auto"/>
                  </w:divBdr>
                </w:div>
                <w:div w:id="1224827608">
                  <w:marLeft w:val="0"/>
                  <w:marRight w:val="0"/>
                  <w:marTop w:val="0"/>
                  <w:marBottom w:val="0"/>
                  <w:divBdr>
                    <w:top w:val="none" w:sz="0" w:space="0" w:color="auto"/>
                    <w:left w:val="none" w:sz="0" w:space="0" w:color="auto"/>
                    <w:bottom w:val="none" w:sz="0" w:space="0" w:color="auto"/>
                    <w:right w:val="none" w:sz="0" w:space="0" w:color="auto"/>
                  </w:divBdr>
                </w:div>
                <w:div w:id="3638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wp-content/uploads/2018/06/Secure-Mariadb-Installation.png" TargetMode="External"/><Relationship Id="rId13" Type="http://schemas.openxmlformats.org/officeDocument/2006/relationships/image" Target="media/image4.png"/><Relationship Id="rId18" Type="http://schemas.openxmlformats.org/officeDocument/2006/relationships/hyperlink" Target="https://www.tecmint.com/wp-content/uploads/2018/06/PhpMyAdmin-Login.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tecmint.com/wp-content/uploads/2018/06/Select-PhpMyAdmin-Web-Server.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tecmint.com/wp-content/uploads/2018/06/Set-Password-for-Phpmyadmin.png" TargetMode="External"/><Relationship Id="rId20" Type="http://schemas.openxmlformats.org/officeDocument/2006/relationships/hyperlink" Target="https://www.tecmint.com/wp-content/uploads/2018/06/PhpMyAdmin-MySQL-Database-Administration.png" TargetMode="External"/><Relationship Id="rId1" Type="http://schemas.openxmlformats.org/officeDocument/2006/relationships/numbering" Target="numbering.xml"/><Relationship Id="rId6" Type="http://schemas.openxmlformats.org/officeDocument/2006/relationships/hyperlink" Target="https://www.tecmint.com/wp-content/uploads/2018/06/Check-Apache-Web-Page.png" TargetMode="External"/><Relationship Id="rId11" Type="http://schemas.openxmlformats.org/officeDocument/2006/relationships/image" Target="media/image3.png"/><Relationship Id="rId5" Type="http://schemas.openxmlformats.org/officeDocument/2006/relationships/hyperlink" Target="https://www.tecmint.com/author/aaronkili/"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tecmint.com/wp-content/uploads/2018/06/Test-PHP-Info.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ecmint.com/wp-content/uploads/2018/06/PhpMyAdmin-Configuration.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manosekar</dc:creator>
  <cp:lastModifiedBy>manosekar</cp:lastModifiedBy>
  <cp:revision>1</cp:revision>
  <dcterms:created xsi:type="dcterms:W3CDTF">2019-09-30T06:20:00Z</dcterms:created>
  <dcterms:modified xsi:type="dcterms:W3CDTF">2019-09-30T06:23:00Z</dcterms:modified>
</cp:coreProperties>
</file>